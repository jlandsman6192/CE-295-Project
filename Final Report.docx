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6EA9" w:rsidRPr="000D6EC4" w:rsidRDefault="00261ABD" w:rsidP="002B2197">
      <w:pPr>
        <w:spacing w:after="0" w:line="276" w:lineRule="auto"/>
        <w:rPr>
          <w:rFonts w:asciiTheme="minorHAnsi" w:hAnsiTheme="minorHAnsi"/>
          <w:sz w:val="24"/>
        </w:rPr>
      </w:pPr>
      <w:r w:rsidRPr="000D6EC4">
        <w:rPr>
          <w:rFonts w:asciiTheme="minorHAnsi" w:eastAsia="Arial" w:hAnsiTheme="minorHAnsi" w:cs="Arial"/>
          <w:b/>
          <w:sz w:val="28"/>
        </w:rPr>
        <w:t>Temperature Prediction and Optimization Model for Night Flushing</w:t>
      </w:r>
    </w:p>
    <w:p w:rsidR="002E6EA9" w:rsidRPr="002B2197" w:rsidRDefault="00261ABD" w:rsidP="002B2197">
      <w:pPr>
        <w:spacing w:after="0" w:line="276" w:lineRule="auto"/>
        <w:rPr>
          <w:rFonts w:asciiTheme="minorHAnsi" w:eastAsia="Arial" w:hAnsiTheme="minorHAnsi" w:cs="Arial"/>
          <w:sz w:val="24"/>
        </w:rPr>
      </w:pPr>
      <w:r w:rsidRPr="002B2197">
        <w:rPr>
          <w:rFonts w:asciiTheme="minorHAnsi" w:eastAsia="Arial" w:hAnsiTheme="minorHAnsi" w:cs="Arial"/>
          <w:sz w:val="24"/>
        </w:rPr>
        <w:t>Carlos Duarte &amp; Jared Landsman</w:t>
      </w:r>
    </w:p>
    <w:p w:rsidR="002B2197" w:rsidRDefault="002B2197" w:rsidP="002B2197">
      <w:pPr>
        <w:spacing w:after="0" w:line="276" w:lineRule="auto"/>
        <w:rPr>
          <w:rFonts w:asciiTheme="minorHAnsi" w:eastAsia="Arial" w:hAnsiTheme="minorHAnsi" w:cs="Arial"/>
          <w:sz w:val="24"/>
        </w:rPr>
      </w:pPr>
      <w:r w:rsidRPr="002B2197">
        <w:rPr>
          <w:rFonts w:asciiTheme="minorHAnsi" w:eastAsia="Arial" w:hAnsiTheme="minorHAnsi" w:cs="Arial"/>
          <w:sz w:val="24"/>
        </w:rPr>
        <w:t>CE 295: Energy Systems and Control</w:t>
      </w:r>
    </w:p>
    <w:p w:rsidR="00935C51" w:rsidRPr="002B2197" w:rsidRDefault="00935C51" w:rsidP="002B2197">
      <w:pPr>
        <w:spacing w:after="0" w:line="276" w:lineRule="auto"/>
        <w:rPr>
          <w:rFonts w:asciiTheme="minorHAnsi" w:hAnsiTheme="minorHAnsi"/>
        </w:rPr>
      </w:pPr>
      <w:r>
        <w:rPr>
          <w:rFonts w:asciiTheme="minorHAnsi" w:eastAsia="Arial" w:hAnsiTheme="minorHAnsi" w:cs="Arial"/>
          <w:sz w:val="24"/>
        </w:rPr>
        <w:t>Friday May 8</w:t>
      </w:r>
      <w:r w:rsidRPr="00935C51">
        <w:rPr>
          <w:rFonts w:asciiTheme="minorHAnsi" w:eastAsia="Arial" w:hAnsiTheme="minorHAnsi" w:cs="Arial"/>
          <w:sz w:val="24"/>
          <w:vertAlign w:val="superscript"/>
        </w:rPr>
        <w:t>th</w:t>
      </w:r>
      <w:r>
        <w:rPr>
          <w:rFonts w:asciiTheme="minorHAnsi" w:eastAsia="Arial" w:hAnsiTheme="minorHAnsi" w:cs="Arial"/>
          <w:sz w:val="24"/>
        </w:rPr>
        <w:t>, 2015</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line="240" w:lineRule="auto"/>
        <w:rPr>
          <w:rFonts w:asciiTheme="minorHAnsi" w:hAnsiTheme="minorHAnsi"/>
        </w:rPr>
      </w:pPr>
      <w:r w:rsidRPr="002B2197">
        <w:rPr>
          <w:rFonts w:asciiTheme="minorHAnsi" w:hAnsiTheme="minorHAnsi"/>
          <w:sz w:val="28"/>
        </w:rPr>
        <w:t>Abstract</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rPr>
          <w:rFonts w:asciiTheme="minorHAnsi" w:hAnsiTheme="minorHAnsi"/>
        </w:rPr>
      </w:pPr>
      <w:r w:rsidRPr="002B2197">
        <w:rPr>
          <w:rFonts w:asciiTheme="minorHAnsi" w:hAnsiTheme="minorHAnsi"/>
        </w:rPr>
        <w:t xml:space="preserve">We </w:t>
      </w:r>
      <w:r w:rsidR="002B2197">
        <w:rPr>
          <w:rFonts w:asciiTheme="minorHAnsi" w:hAnsiTheme="minorHAnsi"/>
        </w:rPr>
        <w:t>have developed</w:t>
      </w:r>
      <w:r w:rsidRPr="002B2197">
        <w:rPr>
          <w:rFonts w:asciiTheme="minorHAnsi" w:hAnsiTheme="minorHAnsi"/>
        </w:rPr>
        <w:t xml:space="preserve"> a hybrid (First Principles/Data Driven) model to predict the </w:t>
      </w:r>
      <w:r w:rsidR="002B2197">
        <w:rPr>
          <w:rFonts w:asciiTheme="minorHAnsi" w:hAnsiTheme="minorHAnsi"/>
        </w:rPr>
        <w:t xml:space="preserve">instantaneous air and mass </w:t>
      </w:r>
      <w:r w:rsidRPr="002B2197">
        <w:rPr>
          <w:rFonts w:asciiTheme="minorHAnsi" w:hAnsiTheme="minorHAnsi"/>
        </w:rPr>
        <w:t>temperature</w:t>
      </w:r>
      <w:r w:rsidR="002B2197">
        <w:rPr>
          <w:rFonts w:asciiTheme="minorHAnsi" w:hAnsiTheme="minorHAnsi"/>
        </w:rPr>
        <w:t>s</w:t>
      </w:r>
      <w:r w:rsidRPr="002B2197">
        <w:rPr>
          <w:rFonts w:asciiTheme="minorHAnsi" w:hAnsiTheme="minorHAnsi"/>
        </w:rPr>
        <w:t xml:space="preserve"> of a classroom in the La Escuelita Education Center, located in Oakland, CA. The building’s primary mode of cooling is night flushing: the use of forced ventilation at night with the combination of thermal mass walls and floors, allowing radiant cooling to take place during the day when the building is occupied. We have obtained trends of the airflow, mass temperature, room temperature, and outdoor air temperature from the school’s building management system (BMS) for the months of June to November (the cooling season). With the BMS data set and our prediction model, we </w:t>
      </w:r>
      <w:r w:rsidR="002B2197">
        <w:rPr>
          <w:rFonts w:asciiTheme="minorHAnsi" w:hAnsiTheme="minorHAnsi"/>
        </w:rPr>
        <w:t>have</w:t>
      </w:r>
      <w:r w:rsidRPr="002B2197">
        <w:rPr>
          <w:rFonts w:asciiTheme="minorHAnsi" w:hAnsiTheme="minorHAnsi"/>
        </w:rPr>
        <w:t xml:space="preserve"> develop</w:t>
      </w:r>
      <w:r w:rsidR="002B2197">
        <w:rPr>
          <w:rFonts w:asciiTheme="minorHAnsi" w:hAnsiTheme="minorHAnsi"/>
        </w:rPr>
        <w:t>ed</w:t>
      </w:r>
      <w:r w:rsidRPr="002B2197">
        <w:rPr>
          <w:rFonts w:asciiTheme="minorHAnsi" w:hAnsiTheme="minorHAnsi"/>
        </w:rPr>
        <w:t xml:space="preserve"> a control strategy for the ventilation system to minimize energy and maintain comfortable temperatures.</w:t>
      </w:r>
    </w:p>
    <w:p w:rsidR="002B2197" w:rsidRDefault="002B2197" w:rsidP="002B2197">
      <w:pPr>
        <w:spacing w:after="0" w:line="240" w:lineRule="auto"/>
        <w:rPr>
          <w:rFonts w:asciiTheme="minorHAnsi" w:hAnsiTheme="minorHAnsi"/>
          <w:sz w:val="28"/>
        </w:rPr>
      </w:pPr>
    </w:p>
    <w:p w:rsidR="002E6EA9" w:rsidRPr="002B2197" w:rsidRDefault="00261ABD" w:rsidP="002B2197">
      <w:pPr>
        <w:spacing w:after="0" w:line="240" w:lineRule="auto"/>
        <w:rPr>
          <w:rFonts w:asciiTheme="minorHAnsi" w:hAnsiTheme="minorHAnsi"/>
        </w:rPr>
      </w:pPr>
      <w:r w:rsidRPr="002B2197">
        <w:rPr>
          <w:rFonts w:asciiTheme="minorHAnsi" w:hAnsiTheme="minorHAnsi"/>
          <w:sz w:val="28"/>
        </w:rPr>
        <w:t>Introduction</w:t>
      </w:r>
    </w:p>
    <w:p w:rsidR="002E6EA9" w:rsidRPr="002B2197" w:rsidRDefault="002E6EA9" w:rsidP="002B2197">
      <w:pPr>
        <w:spacing w:after="0" w:line="240" w:lineRule="auto"/>
        <w:rPr>
          <w:rFonts w:asciiTheme="minorHAnsi" w:hAnsiTheme="minorHAnsi"/>
        </w:rPr>
      </w:pPr>
    </w:p>
    <w:p w:rsidR="002E6EA9" w:rsidRDefault="00261ABD" w:rsidP="002B2197">
      <w:pPr>
        <w:spacing w:after="0"/>
        <w:rPr>
          <w:rFonts w:asciiTheme="minorHAnsi" w:hAnsiTheme="minorHAnsi"/>
        </w:rPr>
      </w:pPr>
      <w:r w:rsidRPr="002B2197">
        <w:rPr>
          <w:rFonts w:asciiTheme="minorHAnsi" w:hAnsiTheme="minorHAnsi"/>
        </w:rPr>
        <w:t xml:space="preserve">Buildings in the U.S. consume about 40% of the primary energy, where a large percentage goes into HVAC and lighting systems of the building [1]. A strategy that has the potential to reduce energy consumption and peak demand is through thermal storage capacity. There are two versions of building thermal capacity, active and passive. Active building thermal capacity refers to thermal energy storage systems that mechanically create and store chilled water or ice for later use. On the other hand, a passive building thermal storage capacity refers to the use of the building’s envelope, internal construction, and furniture to help cool the building throughout the day [2]. Simulation exercises have shown to have an energy reduction potential of 0-35% and a demand peak reduction of 15-15% through the use of this strategy [3]. For this project, we will investigate a semi-passive building thermal storage capacity in which ventilation rates are increased throughout the cooler temperatures of the night to precool the building during summer days. This strategy is commonly known as “night flushing” and has the greatest savings potential when the mass of the building is large and night time ambient temperatures are low [2], [4]. </w:t>
      </w:r>
    </w:p>
    <w:p w:rsidR="002B2197" w:rsidRPr="002B2197" w:rsidRDefault="002B2197" w:rsidP="002B2197">
      <w:pPr>
        <w:spacing w:after="0"/>
        <w:rPr>
          <w:rFonts w:asciiTheme="minorHAnsi" w:hAnsiTheme="minorHAnsi"/>
        </w:rPr>
      </w:pPr>
    </w:p>
    <w:p w:rsidR="002E6EA9" w:rsidRDefault="00261ABD" w:rsidP="002B2197">
      <w:pPr>
        <w:spacing w:after="0"/>
        <w:rPr>
          <w:rFonts w:asciiTheme="minorHAnsi" w:hAnsiTheme="minorHAnsi"/>
        </w:rPr>
      </w:pPr>
      <w:r w:rsidRPr="002B2197">
        <w:rPr>
          <w:rFonts w:asciiTheme="minorHAnsi" w:hAnsiTheme="minorHAnsi"/>
        </w:rPr>
        <w:t>This strategy, along with other passive strategies, are becoming more common as Net Zero Energy Buildings (NZEBs) become more prevalent. That being said, not many data sets from buildings that use night flushing currently exist. This provides a unique opportunity to investigate and optimize its performance in the La Escuelita Education Center Building. This education building is 21,470 ft</w:t>
      </w:r>
      <w:r w:rsidRPr="002B2197">
        <w:rPr>
          <w:rFonts w:asciiTheme="minorHAnsi" w:hAnsiTheme="minorHAnsi"/>
          <w:vertAlign w:val="superscript"/>
        </w:rPr>
        <w:t>2</w:t>
      </w:r>
      <w:r w:rsidRPr="002B2197">
        <w:rPr>
          <w:rFonts w:asciiTheme="minorHAnsi" w:hAnsiTheme="minorHAnsi"/>
        </w:rPr>
        <w:t xml:space="preserve"> in size with 10 classrooms that use night flushing. The current controls of the building’s night flushing strategy are not optimized resulting in a required morning warmup of the building, preventing the temperatures of thermal mass surfaces from getting too low and making occupants feel thermally uncomfortable. Thus, eliminating the morning warmup of the building will reduce the building’s energy consumption and yield greater energy savings.</w:t>
      </w:r>
    </w:p>
    <w:p w:rsidR="002B2197" w:rsidRPr="002B2197" w:rsidRDefault="002B2197" w:rsidP="002B2197">
      <w:pPr>
        <w:spacing w:after="0"/>
        <w:rPr>
          <w:rFonts w:asciiTheme="minorHAnsi" w:hAnsiTheme="minorHAnsi"/>
        </w:rPr>
      </w:pPr>
    </w:p>
    <w:p w:rsidR="002E6EA9" w:rsidRPr="002B2197" w:rsidRDefault="00261ABD" w:rsidP="002B2197">
      <w:pPr>
        <w:spacing w:after="0"/>
        <w:rPr>
          <w:rFonts w:asciiTheme="minorHAnsi" w:hAnsiTheme="minorHAnsi"/>
        </w:rPr>
      </w:pPr>
      <w:r w:rsidRPr="002B2197">
        <w:rPr>
          <w:rFonts w:asciiTheme="minorHAnsi" w:hAnsiTheme="minorHAnsi"/>
        </w:rPr>
        <w:t xml:space="preserve">There will be some challenges in optimizing this building’s strategy because there are not many systems like this in the field in which we can reference. Design engineers of the building had to set the control strategy with many assumptions. A positive is that there are laboratory studies and simulation studies that have addressed these issues. For example, </w:t>
      </w:r>
      <w:proofErr w:type="spellStart"/>
      <w:r w:rsidRPr="002B2197">
        <w:rPr>
          <w:rFonts w:asciiTheme="minorHAnsi" w:hAnsiTheme="minorHAnsi"/>
        </w:rPr>
        <w:t>Kintner</w:t>
      </w:r>
      <w:proofErr w:type="spellEnd"/>
      <w:r w:rsidRPr="002B2197">
        <w:rPr>
          <w:rFonts w:asciiTheme="minorHAnsi" w:hAnsiTheme="minorHAnsi"/>
        </w:rPr>
        <w:t xml:space="preserve">-Meyer and Emery (1994), Braun (2003), and </w:t>
      </w:r>
      <w:proofErr w:type="spellStart"/>
      <w:r w:rsidRPr="002B2197">
        <w:rPr>
          <w:rFonts w:asciiTheme="minorHAnsi" w:hAnsiTheme="minorHAnsi"/>
        </w:rPr>
        <w:t>Lui</w:t>
      </w:r>
      <w:proofErr w:type="spellEnd"/>
      <w:r w:rsidRPr="002B2197">
        <w:rPr>
          <w:rFonts w:asciiTheme="minorHAnsi" w:hAnsiTheme="minorHAnsi"/>
        </w:rPr>
        <w:t xml:space="preserve"> and </w:t>
      </w:r>
      <w:proofErr w:type="spellStart"/>
      <w:r w:rsidRPr="002B2197">
        <w:rPr>
          <w:rFonts w:asciiTheme="minorHAnsi" w:hAnsiTheme="minorHAnsi"/>
        </w:rPr>
        <w:t>Henze</w:t>
      </w:r>
      <w:proofErr w:type="spellEnd"/>
      <w:r w:rsidRPr="002B2197">
        <w:rPr>
          <w:rFonts w:asciiTheme="minorHAnsi" w:hAnsiTheme="minorHAnsi"/>
        </w:rPr>
        <w:t xml:space="preserve"> (2005) established cost functions based on the costs of electricity and demand charges to optimize night flushing </w:t>
      </w:r>
      <w:r w:rsidRPr="002B2197">
        <w:rPr>
          <w:rFonts w:asciiTheme="minorHAnsi" w:hAnsiTheme="minorHAnsi"/>
        </w:rPr>
        <w:lastRenderedPageBreak/>
        <w:t>strategies and active building thermal capacity strategies [2], [4], [5]. A similar approach will be taken when optimizing the number of night flushing hours for this project. In addition, we do not know which parameters are important to build a first principles model. That is, we do not know if ventilation flow rates or occupancy will be important to build a model. Another challenge in creating a first principles model will be how to take into account the thermal mass of the classroom surfaces. Furthermore, the design team has logged various data that can help with the model, but we are unsure of how to incorporate it. Figure 1 shows an initial schematic of the parameters that we are planning to incorporate. Table 1 describes the nomenclature along with the respective units.</w:t>
      </w:r>
    </w:p>
    <w:p w:rsidR="002E6EA9" w:rsidRPr="002B2197" w:rsidRDefault="002E6EA9" w:rsidP="002B2197">
      <w:pPr>
        <w:spacing w:after="0"/>
        <w:rPr>
          <w:rFonts w:asciiTheme="minorHAnsi" w:hAnsiTheme="minorHAnsi"/>
        </w:rPr>
      </w:pPr>
    </w:p>
    <w:p w:rsidR="000D6EC4" w:rsidRDefault="000D6EC4">
      <w:pPr>
        <w:rPr>
          <w:rFonts w:asciiTheme="minorHAnsi" w:hAnsiTheme="minorHAnsi"/>
          <w:sz w:val="28"/>
        </w:rPr>
      </w:pPr>
      <w:r>
        <w:rPr>
          <w:rFonts w:asciiTheme="minorHAnsi" w:hAnsiTheme="minorHAnsi"/>
          <w:sz w:val="28"/>
        </w:rPr>
        <w:br w:type="page"/>
      </w:r>
    </w:p>
    <w:p w:rsidR="002E6EA9" w:rsidRPr="002B2197" w:rsidRDefault="002B2197" w:rsidP="002B2197">
      <w:pPr>
        <w:spacing w:after="0" w:line="240" w:lineRule="auto"/>
        <w:rPr>
          <w:rFonts w:asciiTheme="minorHAnsi" w:hAnsiTheme="minorHAnsi"/>
        </w:rPr>
      </w:pPr>
      <w:r>
        <w:rPr>
          <w:rFonts w:asciiTheme="minorHAnsi" w:hAnsiTheme="minorHAnsi"/>
          <w:sz w:val="28"/>
        </w:rPr>
        <w:lastRenderedPageBreak/>
        <w:t>Methodology</w:t>
      </w:r>
    </w:p>
    <w:p w:rsidR="002E6EA9" w:rsidRDefault="002E6EA9" w:rsidP="002B2197">
      <w:pPr>
        <w:spacing w:after="0"/>
        <w:rPr>
          <w:rFonts w:asciiTheme="minorHAnsi" w:hAnsiTheme="minorHAnsi"/>
        </w:rPr>
      </w:pPr>
    </w:p>
    <w:p w:rsidR="00935C51" w:rsidRPr="000D6EC4" w:rsidRDefault="00261ABD" w:rsidP="002B2197">
      <w:pPr>
        <w:spacing w:after="0"/>
        <w:rPr>
          <w:rFonts w:asciiTheme="minorHAnsi" w:hAnsiTheme="minorHAnsi"/>
          <w:i/>
          <w:sz w:val="24"/>
        </w:rPr>
      </w:pPr>
      <w:r>
        <w:rPr>
          <w:rFonts w:asciiTheme="minorHAnsi" w:hAnsiTheme="minorHAnsi"/>
          <w:i/>
          <w:sz w:val="24"/>
        </w:rPr>
        <w:t>System Modeling</w:t>
      </w:r>
    </w:p>
    <w:p w:rsidR="00935C51" w:rsidRDefault="00935C51" w:rsidP="002B2197">
      <w:pPr>
        <w:spacing w:after="0"/>
        <w:rPr>
          <w:rFonts w:asciiTheme="minorHAnsi" w:hAnsiTheme="minorHAnsi"/>
        </w:rPr>
      </w:pPr>
    </w:p>
    <w:p w:rsidR="00261ABD" w:rsidRDefault="00261ABD" w:rsidP="002B2197">
      <w:pPr>
        <w:spacing w:after="0"/>
        <w:rPr>
          <w:rFonts w:asciiTheme="minorHAnsi" w:hAnsiTheme="minorHAnsi"/>
          <w:b/>
        </w:rPr>
      </w:pPr>
      <w:r>
        <w:rPr>
          <w:rFonts w:asciiTheme="minorHAnsi" w:hAnsiTheme="minorHAnsi"/>
          <w:b/>
        </w:rPr>
        <w:t>Modeling Objective</w:t>
      </w:r>
    </w:p>
    <w:p w:rsidR="00261ABD" w:rsidRPr="00261ABD" w:rsidRDefault="00261ABD" w:rsidP="002B2197">
      <w:pPr>
        <w:spacing w:after="0"/>
      </w:pPr>
      <w:r>
        <w:t xml:space="preserve">Determine the relationship between supply temperature and ventilation rate with indoor air temperature and mass temperature for a classroom using mechanical night flushing.  Determine how this relationship can be used to predict instantaneous air temperature and mass temperature. </w:t>
      </w:r>
    </w:p>
    <w:p w:rsidR="00261ABD" w:rsidRPr="002B2197" w:rsidRDefault="00261ABD" w:rsidP="002B2197">
      <w:pPr>
        <w:spacing w:after="0"/>
        <w:rPr>
          <w:rFonts w:asciiTheme="minorHAnsi" w:hAnsiTheme="minorHAnsi"/>
        </w:rPr>
      </w:pPr>
    </w:p>
    <w:p w:rsidR="002E6EA9" w:rsidRPr="002B2197" w:rsidRDefault="00261ABD" w:rsidP="002B2197">
      <w:pPr>
        <w:keepNext/>
        <w:spacing w:after="0" w:line="240" w:lineRule="auto"/>
        <w:rPr>
          <w:rFonts w:asciiTheme="minorHAnsi" w:hAnsiTheme="minorHAnsi"/>
        </w:rPr>
      </w:pPr>
      <w:r w:rsidRPr="002B2197">
        <w:rPr>
          <w:rFonts w:asciiTheme="minorHAnsi" w:hAnsiTheme="minorHAnsi"/>
          <w:i/>
          <w:sz w:val="18"/>
        </w:rPr>
        <w:t>Table 1: Description of parameters</w:t>
      </w:r>
      <w:r w:rsidR="00B61A98">
        <w:rPr>
          <w:rFonts w:asciiTheme="minorHAnsi" w:hAnsiTheme="minorHAnsi"/>
          <w:i/>
          <w:sz w:val="18"/>
        </w:rPr>
        <w:t xml:space="preserve"> &amp; variables in dynamical equations</w:t>
      </w:r>
    </w:p>
    <w:tbl>
      <w:tblPr>
        <w:tblStyle w:val="a"/>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685"/>
        <w:gridCol w:w="1650"/>
        <w:gridCol w:w="390"/>
        <w:gridCol w:w="1185"/>
        <w:gridCol w:w="1560"/>
      </w:tblGrid>
      <w:tr w:rsidR="002E6EA9" w:rsidRPr="002B2197">
        <w:tc>
          <w:tcPr>
            <w:tcW w:w="1350" w:type="dxa"/>
          </w:tcPr>
          <w:p w:rsidR="002E6EA9" w:rsidRPr="00B61A98" w:rsidRDefault="00261ABD" w:rsidP="002B2197">
            <w:pPr>
              <w:rPr>
                <w:rFonts w:asciiTheme="minorHAnsi" w:hAnsiTheme="minorHAnsi"/>
              </w:rPr>
            </w:pPr>
            <w:r w:rsidRPr="00B61A98">
              <w:rPr>
                <w:rFonts w:asciiTheme="minorHAnsi" w:hAnsiTheme="minorHAnsi"/>
                <w:b/>
                <w:i/>
              </w:rPr>
              <w:t>Symbol</w:t>
            </w:r>
          </w:p>
        </w:tc>
        <w:tc>
          <w:tcPr>
            <w:tcW w:w="2685" w:type="dxa"/>
          </w:tcPr>
          <w:p w:rsidR="002E6EA9" w:rsidRPr="00B61A98" w:rsidRDefault="00261ABD" w:rsidP="002B2197">
            <w:pPr>
              <w:rPr>
                <w:rFonts w:asciiTheme="minorHAnsi" w:hAnsiTheme="minorHAnsi"/>
              </w:rPr>
            </w:pPr>
            <w:r w:rsidRPr="00B61A98">
              <w:rPr>
                <w:rFonts w:asciiTheme="minorHAnsi" w:hAnsiTheme="minorHAnsi"/>
                <w:b/>
                <w:i/>
              </w:rPr>
              <w:t>Description</w:t>
            </w:r>
          </w:p>
        </w:tc>
        <w:tc>
          <w:tcPr>
            <w:tcW w:w="1650" w:type="dxa"/>
          </w:tcPr>
          <w:p w:rsidR="002E6EA9" w:rsidRPr="00B61A98" w:rsidRDefault="00261ABD" w:rsidP="002B2197">
            <w:pPr>
              <w:rPr>
                <w:rFonts w:asciiTheme="minorHAnsi" w:hAnsiTheme="minorHAnsi"/>
              </w:rPr>
            </w:pPr>
            <w:r w:rsidRPr="00B61A98">
              <w:rPr>
                <w:rFonts w:asciiTheme="minorHAnsi" w:hAnsiTheme="minorHAnsi"/>
                <w:b/>
                <w:i/>
              </w:rPr>
              <w:t>Units</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261ABD" w:rsidP="002B2197">
            <w:pPr>
              <w:rPr>
                <w:rFonts w:asciiTheme="minorHAnsi" w:hAnsiTheme="minorHAnsi"/>
              </w:rPr>
            </w:pPr>
            <w:r w:rsidRPr="00B61A98">
              <w:rPr>
                <w:rFonts w:asciiTheme="minorHAnsi" w:hAnsiTheme="minorHAnsi"/>
                <w:b/>
                <w:i/>
              </w:rPr>
              <w:t>Subscript</w:t>
            </w:r>
          </w:p>
        </w:tc>
        <w:tc>
          <w:tcPr>
            <w:tcW w:w="1560" w:type="dxa"/>
          </w:tcPr>
          <w:p w:rsidR="002E6EA9" w:rsidRPr="00B61A98" w:rsidRDefault="00261ABD" w:rsidP="002B2197">
            <w:pPr>
              <w:rPr>
                <w:rFonts w:asciiTheme="minorHAnsi" w:hAnsiTheme="minorHAnsi"/>
              </w:rPr>
            </w:pPr>
            <w:r w:rsidRPr="00B61A98">
              <w:rPr>
                <w:rFonts w:asciiTheme="minorHAnsi" w:hAnsiTheme="minorHAnsi"/>
                <w:b/>
                <w:i/>
              </w:rPr>
              <w:t>Description</w:t>
            </w:r>
          </w:p>
        </w:tc>
      </w:tr>
      <w:tr w:rsidR="002E6EA9" w:rsidRPr="002B2197">
        <w:tc>
          <w:tcPr>
            <w:tcW w:w="1350" w:type="dxa"/>
          </w:tcPr>
          <w:p w:rsidR="002E6EA9" w:rsidRPr="00B61A98" w:rsidRDefault="00261ABD" w:rsidP="002B2197">
            <w:pPr>
              <w:rPr>
                <w:rFonts w:asciiTheme="minorHAnsi" w:hAnsiTheme="minorHAnsi"/>
              </w:rPr>
            </w:pPr>
            <w:r w:rsidRPr="00B61A98">
              <w:rPr>
                <w:rFonts w:asciiTheme="minorHAnsi" w:hAnsiTheme="minorHAnsi"/>
              </w:rPr>
              <w:t>T</w:t>
            </w:r>
          </w:p>
        </w:tc>
        <w:tc>
          <w:tcPr>
            <w:tcW w:w="2685" w:type="dxa"/>
          </w:tcPr>
          <w:p w:rsidR="002E6EA9" w:rsidRPr="00B61A98" w:rsidRDefault="00261ABD" w:rsidP="002B2197">
            <w:pPr>
              <w:rPr>
                <w:rFonts w:asciiTheme="minorHAnsi" w:hAnsiTheme="minorHAnsi"/>
              </w:rPr>
            </w:pPr>
            <w:r w:rsidRPr="00B61A98">
              <w:rPr>
                <w:rFonts w:asciiTheme="minorHAnsi" w:hAnsiTheme="minorHAnsi"/>
              </w:rPr>
              <w:t>Temperature</w:t>
            </w:r>
          </w:p>
        </w:tc>
        <w:tc>
          <w:tcPr>
            <w:tcW w:w="1650" w:type="dxa"/>
          </w:tcPr>
          <w:p w:rsidR="002E6EA9" w:rsidRPr="00B61A98" w:rsidRDefault="00AB4351" w:rsidP="002B2197">
            <w:pPr>
              <w:rPr>
                <w:rFonts w:asciiTheme="minorHAnsi" w:hAnsiTheme="minorHAnsi"/>
              </w:rPr>
            </w:pPr>
            <w:r w:rsidRPr="00B61A98">
              <w:rPr>
                <w:rFonts w:asciiTheme="minorHAnsi" w:hAnsiTheme="minorHAnsi"/>
              </w:rPr>
              <w:t>[°F</w:t>
            </w:r>
            <w:r w:rsidR="00261ABD" w:rsidRPr="00B61A98">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B61A98" w:rsidP="002B2197">
            <w:pPr>
              <w:rPr>
                <w:rFonts w:asciiTheme="minorHAnsi" w:hAnsiTheme="minorHAnsi"/>
              </w:rPr>
            </w:pPr>
            <w:r w:rsidRPr="00B61A98">
              <w:rPr>
                <w:rFonts w:asciiTheme="minorHAnsi" w:hAnsiTheme="minorHAnsi"/>
              </w:rPr>
              <w:t>z</w:t>
            </w:r>
          </w:p>
        </w:tc>
        <w:tc>
          <w:tcPr>
            <w:tcW w:w="1560" w:type="dxa"/>
          </w:tcPr>
          <w:p w:rsidR="002E6EA9" w:rsidRPr="00B61A98" w:rsidRDefault="00B61A98" w:rsidP="002B2197">
            <w:pPr>
              <w:rPr>
                <w:rFonts w:asciiTheme="minorHAnsi" w:hAnsiTheme="minorHAnsi"/>
              </w:rPr>
            </w:pPr>
            <w:r w:rsidRPr="00B61A98">
              <w:rPr>
                <w:rFonts w:asciiTheme="minorHAnsi" w:hAnsiTheme="minorHAnsi"/>
              </w:rPr>
              <w:t>Zone</w:t>
            </w:r>
          </w:p>
        </w:tc>
      </w:tr>
      <w:tr w:rsidR="002E6EA9" w:rsidRPr="002B2197">
        <w:tc>
          <w:tcPr>
            <w:tcW w:w="1350" w:type="dxa"/>
          </w:tcPr>
          <w:p w:rsidR="002E6EA9" w:rsidRPr="00B61A98" w:rsidRDefault="00261ABD" w:rsidP="002B2197">
            <w:pPr>
              <w:rPr>
                <w:rFonts w:asciiTheme="minorHAnsi" w:hAnsiTheme="minorHAnsi"/>
              </w:rPr>
            </w:pPr>
            <w:r w:rsidRPr="00B61A98">
              <w:rPr>
                <w:rFonts w:asciiTheme="minorHAnsi" w:hAnsiTheme="minorHAnsi"/>
              </w:rPr>
              <w:t>R</w:t>
            </w:r>
          </w:p>
        </w:tc>
        <w:tc>
          <w:tcPr>
            <w:tcW w:w="2685" w:type="dxa"/>
          </w:tcPr>
          <w:p w:rsidR="002E6EA9" w:rsidRPr="00B61A98" w:rsidRDefault="00261ABD" w:rsidP="002B2197">
            <w:pPr>
              <w:rPr>
                <w:rFonts w:asciiTheme="minorHAnsi" w:hAnsiTheme="minorHAnsi"/>
              </w:rPr>
            </w:pPr>
            <w:r w:rsidRPr="00B61A98">
              <w:rPr>
                <w:rFonts w:asciiTheme="minorHAnsi" w:hAnsiTheme="minorHAnsi"/>
              </w:rPr>
              <w:t>Thermal Resistance</w:t>
            </w:r>
          </w:p>
        </w:tc>
        <w:tc>
          <w:tcPr>
            <w:tcW w:w="1650" w:type="dxa"/>
          </w:tcPr>
          <w:p w:rsidR="002E6EA9" w:rsidRPr="00B61A98" w:rsidRDefault="00FF4675" w:rsidP="002B2197">
            <w:pPr>
              <w:rPr>
                <w:rFonts w:asciiTheme="minorHAnsi" w:hAnsiTheme="minorHAnsi"/>
              </w:rPr>
            </w:pPr>
            <w:r>
              <w:rPr>
                <w:rFonts w:asciiTheme="minorHAnsi" w:hAnsiTheme="minorHAnsi"/>
              </w:rPr>
              <w:t>[°F-</w:t>
            </w:r>
            <w:r w:rsidR="00AB4351" w:rsidRPr="00B61A98">
              <w:rPr>
                <w:rFonts w:asciiTheme="minorHAnsi" w:hAnsiTheme="minorHAnsi"/>
              </w:rPr>
              <w:t>hr/BTU</w:t>
            </w:r>
            <w:r w:rsidR="00261ABD" w:rsidRPr="00B61A98">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B61A98" w:rsidP="002B2197">
            <w:pPr>
              <w:rPr>
                <w:rFonts w:asciiTheme="minorHAnsi" w:hAnsiTheme="minorHAnsi"/>
              </w:rPr>
            </w:pPr>
            <w:r w:rsidRPr="00B61A98">
              <w:rPr>
                <w:rFonts w:asciiTheme="minorHAnsi" w:hAnsiTheme="minorHAnsi"/>
              </w:rPr>
              <w:t>a</w:t>
            </w:r>
          </w:p>
        </w:tc>
        <w:tc>
          <w:tcPr>
            <w:tcW w:w="1560" w:type="dxa"/>
          </w:tcPr>
          <w:p w:rsidR="002E6EA9" w:rsidRPr="00B61A98" w:rsidRDefault="00B61A98" w:rsidP="002B2197">
            <w:pPr>
              <w:rPr>
                <w:rFonts w:asciiTheme="minorHAnsi" w:hAnsiTheme="minorHAnsi"/>
              </w:rPr>
            </w:pPr>
            <w:r w:rsidRPr="00B61A98">
              <w:rPr>
                <w:rFonts w:asciiTheme="minorHAnsi" w:hAnsiTheme="minorHAnsi"/>
              </w:rPr>
              <w:t>Ambient</w:t>
            </w:r>
          </w:p>
        </w:tc>
      </w:tr>
      <w:tr w:rsidR="00B61A98" w:rsidRPr="002B2197">
        <w:tc>
          <w:tcPr>
            <w:tcW w:w="1350" w:type="dxa"/>
          </w:tcPr>
          <w:p w:rsidR="00B61A98" w:rsidRPr="00B61A98" w:rsidRDefault="00B61A98" w:rsidP="00B61A98">
            <w:pPr>
              <w:rPr>
                <w:rFonts w:asciiTheme="minorHAnsi" w:hAnsiTheme="minorHAnsi"/>
              </w:rPr>
            </w:pPr>
            <w:r w:rsidRPr="00B61A98">
              <w:rPr>
                <w:rFonts w:asciiTheme="minorHAnsi" w:hAnsiTheme="minorHAnsi"/>
              </w:rPr>
              <w:t>C</w:t>
            </w:r>
          </w:p>
        </w:tc>
        <w:tc>
          <w:tcPr>
            <w:tcW w:w="2685" w:type="dxa"/>
          </w:tcPr>
          <w:p w:rsidR="00B61A98" w:rsidRPr="00B61A98" w:rsidRDefault="00B61A98" w:rsidP="00B61A98">
            <w:pPr>
              <w:rPr>
                <w:rFonts w:asciiTheme="minorHAnsi" w:hAnsiTheme="minorHAnsi"/>
              </w:rPr>
            </w:pPr>
            <w:r w:rsidRPr="00B61A98">
              <w:rPr>
                <w:rFonts w:asciiTheme="minorHAnsi" w:hAnsiTheme="minorHAnsi"/>
              </w:rPr>
              <w:t>Thermal Capacitance</w:t>
            </w:r>
          </w:p>
        </w:tc>
        <w:tc>
          <w:tcPr>
            <w:tcW w:w="1650" w:type="dxa"/>
          </w:tcPr>
          <w:p w:rsidR="00B61A98" w:rsidRPr="00B61A98" w:rsidRDefault="00B61A98" w:rsidP="00B61A98">
            <w:pPr>
              <w:rPr>
                <w:rFonts w:asciiTheme="minorHAnsi" w:hAnsiTheme="minorHAnsi"/>
              </w:rPr>
            </w:pPr>
            <w:r w:rsidRPr="00B61A98">
              <w:rPr>
                <w:rFonts w:asciiTheme="minorHAnsi" w:hAnsiTheme="minorHAnsi"/>
              </w:rPr>
              <w:t>[BTU/°F]</w:t>
            </w:r>
          </w:p>
        </w:tc>
        <w:tc>
          <w:tcPr>
            <w:tcW w:w="390" w:type="dxa"/>
          </w:tcPr>
          <w:p w:rsidR="00B61A98" w:rsidRPr="002B2197" w:rsidRDefault="00B61A98" w:rsidP="00B61A98">
            <w:pPr>
              <w:rPr>
                <w:rFonts w:asciiTheme="minorHAnsi" w:hAnsiTheme="minorHAnsi"/>
                <w:highlight w:val="yellow"/>
              </w:rPr>
            </w:pPr>
          </w:p>
        </w:tc>
        <w:tc>
          <w:tcPr>
            <w:tcW w:w="1185" w:type="dxa"/>
          </w:tcPr>
          <w:p w:rsidR="00B61A98" w:rsidRPr="00B61A98" w:rsidRDefault="00B61A98" w:rsidP="00B61A98">
            <w:pPr>
              <w:rPr>
                <w:rFonts w:asciiTheme="minorHAnsi" w:hAnsiTheme="minorHAnsi"/>
              </w:rPr>
            </w:pPr>
            <w:r w:rsidRPr="00B61A98">
              <w:rPr>
                <w:rFonts w:asciiTheme="minorHAnsi" w:hAnsiTheme="minorHAnsi"/>
              </w:rPr>
              <w:t>w</w:t>
            </w:r>
          </w:p>
        </w:tc>
        <w:tc>
          <w:tcPr>
            <w:tcW w:w="1560" w:type="dxa"/>
          </w:tcPr>
          <w:p w:rsidR="00B61A98" w:rsidRPr="00B61A98" w:rsidRDefault="00B61A98" w:rsidP="00B61A98">
            <w:pPr>
              <w:rPr>
                <w:rFonts w:asciiTheme="minorHAnsi" w:hAnsiTheme="minorHAnsi"/>
              </w:rPr>
            </w:pPr>
            <w:r w:rsidRPr="00B61A98">
              <w:rPr>
                <w:rFonts w:asciiTheme="minorHAnsi" w:hAnsiTheme="minorHAnsi"/>
              </w:rPr>
              <w:t>Wall</w:t>
            </w:r>
          </w:p>
        </w:tc>
      </w:tr>
      <w:tr w:rsidR="00B61A98" w:rsidRPr="002B2197">
        <w:tc>
          <w:tcPr>
            <w:tcW w:w="1350" w:type="dxa"/>
          </w:tcPr>
          <w:p w:rsidR="00B61A98" w:rsidRPr="00B61A98" w:rsidRDefault="00B61A98" w:rsidP="00B61A98">
            <w:pPr>
              <w:rPr>
                <w:rFonts w:asciiTheme="minorHAnsi" w:hAnsiTheme="minorHAnsi"/>
              </w:rPr>
            </w:pPr>
            <w:r w:rsidRPr="00B61A98">
              <w:rPr>
                <w:rFonts w:asciiTheme="minorHAnsi" w:hAnsiTheme="minorHAnsi"/>
              </w:rPr>
              <w:t>V</w:t>
            </w:r>
          </w:p>
        </w:tc>
        <w:tc>
          <w:tcPr>
            <w:tcW w:w="2685" w:type="dxa"/>
          </w:tcPr>
          <w:p w:rsidR="00B61A98" w:rsidRPr="00B61A98" w:rsidRDefault="00B61A98" w:rsidP="00B61A98">
            <w:pPr>
              <w:rPr>
                <w:rFonts w:asciiTheme="minorHAnsi" w:hAnsiTheme="minorHAnsi"/>
              </w:rPr>
            </w:pPr>
            <w:r w:rsidRPr="00B61A98">
              <w:rPr>
                <w:rFonts w:asciiTheme="minorHAnsi" w:hAnsiTheme="minorHAnsi"/>
              </w:rPr>
              <w:t>Ventilation Rate</w:t>
            </w:r>
          </w:p>
        </w:tc>
        <w:tc>
          <w:tcPr>
            <w:tcW w:w="1650" w:type="dxa"/>
          </w:tcPr>
          <w:p w:rsidR="00B61A98" w:rsidRPr="00B61A98" w:rsidRDefault="00B61A98" w:rsidP="00B61A98">
            <w:pPr>
              <w:rPr>
                <w:rFonts w:asciiTheme="minorHAnsi" w:hAnsiTheme="minorHAnsi"/>
              </w:rPr>
            </w:pPr>
            <w:r w:rsidRPr="00B61A98">
              <w:rPr>
                <w:rFonts w:asciiTheme="minorHAnsi" w:hAnsiTheme="minorHAnsi"/>
              </w:rPr>
              <w:t>[ft</w:t>
            </w:r>
            <w:r w:rsidRPr="00B61A98">
              <w:rPr>
                <w:rFonts w:asciiTheme="minorHAnsi" w:hAnsiTheme="minorHAnsi"/>
                <w:vertAlign w:val="superscript"/>
              </w:rPr>
              <w:t>3</w:t>
            </w:r>
            <w:r>
              <w:rPr>
                <w:rFonts w:asciiTheme="minorHAnsi" w:hAnsiTheme="minorHAnsi"/>
              </w:rPr>
              <w:t>/hr</w:t>
            </w:r>
            <w:r w:rsidRPr="00B61A98">
              <w:rPr>
                <w:rFonts w:asciiTheme="minorHAnsi" w:hAnsiTheme="minorHAnsi"/>
              </w:rPr>
              <w:t>]</w:t>
            </w:r>
          </w:p>
        </w:tc>
        <w:tc>
          <w:tcPr>
            <w:tcW w:w="390" w:type="dxa"/>
          </w:tcPr>
          <w:p w:rsidR="00B61A98" w:rsidRPr="002B2197" w:rsidRDefault="00B61A98" w:rsidP="00B61A98">
            <w:pPr>
              <w:rPr>
                <w:rFonts w:asciiTheme="minorHAnsi" w:hAnsiTheme="minorHAnsi"/>
                <w:highlight w:val="yellow"/>
              </w:rPr>
            </w:pPr>
          </w:p>
        </w:tc>
        <w:tc>
          <w:tcPr>
            <w:tcW w:w="1185" w:type="dxa"/>
          </w:tcPr>
          <w:p w:rsidR="00B61A98" w:rsidRPr="00B61A98" w:rsidRDefault="00B61A98" w:rsidP="00B61A98">
            <w:pPr>
              <w:rPr>
                <w:rFonts w:asciiTheme="minorHAnsi" w:hAnsiTheme="minorHAnsi"/>
              </w:rPr>
            </w:pPr>
            <w:r w:rsidRPr="00B61A98">
              <w:rPr>
                <w:rFonts w:asciiTheme="minorHAnsi" w:hAnsiTheme="minorHAnsi"/>
              </w:rPr>
              <w:t>f</w:t>
            </w:r>
          </w:p>
        </w:tc>
        <w:tc>
          <w:tcPr>
            <w:tcW w:w="1560" w:type="dxa"/>
          </w:tcPr>
          <w:p w:rsidR="00B61A98" w:rsidRPr="00B61A98" w:rsidRDefault="00B61A98" w:rsidP="00B61A98">
            <w:pPr>
              <w:rPr>
                <w:rFonts w:asciiTheme="minorHAnsi" w:hAnsiTheme="minorHAnsi"/>
              </w:rPr>
            </w:pPr>
            <w:r w:rsidRPr="00B61A98">
              <w:rPr>
                <w:rFonts w:asciiTheme="minorHAnsi" w:hAnsiTheme="minorHAnsi"/>
              </w:rPr>
              <w:t>Floor</w:t>
            </w:r>
          </w:p>
        </w:tc>
      </w:tr>
      <w:tr w:rsidR="002E6EA9" w:rsidRPr="002B2197">
        <w:tc>
          <w:tcPr>
            <w:tcW w:w="1350" w:type="dxa"/>
          </w:tcPr>
          <w:p w:rsidR="002E6EA9" w:rsidRPr="00B61A98" w:rsidRDefault="00AB4351" w:rsidP="002B2197">
            <w:pPr>
              <w:rPr>
                <w:rFonts w:asciiTheme="minorHAnsi" w:hAnsiTheme="minorHAnsi"/>
              </w:rPr>
            </w:pPr>
            <w:r w:rsidRPr="00B61A98">
              <w:rPr>
                <w:rFonts w:asciiTheme="minorHAnsi" w:hAnsiTheme="minorHAnsi"/>
              </w:rPr>
              <w:t>s</w:t>
            </w:r>
          </w:p>
        </w:tc>
        <w:tc>
          <w:tcPr>
            <w:tcW w:w="2685" w:type="dxa"/>
          </w:tcPr>
          <w:p w:rsidR="002E6EA9" w:rsidRPr="00B61A98" w:rsidRDefault="00AB4351" w:rsidP="002B2197">
            <w:pPr>
              <w:rPr>
                <w:rFonts w:asciiTheme="minorHAnsi" w:hAnsiTheme="minorHAnsi"/>
              </w:rPr>
            </w:pPr>
            <w:r w:rsidRPr="00B61A98">
              <w:rPr>
                <w:rFonts w:asciiTheme="minorHAnsi" w:hAnsiTheme="minorHAnsi"/>
              </w:rPr>
              <w:t>Ventilation State</w:t>
            </w:r>
          </w:p>
        </w:tc>
        <w:tc>
          <w:tcPr>
            <w:tcW w:w="1650" w:type="dxa"/>
          </w:tcPr>
          <w:p w:rsidR="002E6EA9" w:rsidRPr="00B61A98" w:rsidRDefault="00AB4351" w:rsidP="002B2197">
            <w:pPr>
              <w:rPr>
                <w:rFonts w:asciiTheme="minorHAnsi" w:hAnsiTheme="minorHAnsi"/>
              </w:rPr>
            </w:pPr>
            <w:r w:rsidRPr="00B61A98">
              <w:rPr>
                <w:rFonts w:asciiTheme="minorHAnsi" w:hAnsiTheme="minorHAnsi"/>
              </w:rPr>
              <w:t>[0/1]</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B61A98" w:rsidRDefault="00B61A98" w:rsidP="002B2197">
            <w:pPr>
              <w:rPr>
                <w:rFonts w:asciiTheme="minorHAnsi" w:hAnsiTheme="minorHAnsi"/>
              </w:rPr>
            </w:pPr>
            <w:r w:rsidRPr="00B61A98">
              <w:rPr>
                <w:rFonts w:asciiTheme="minorHAnsi" w:hAnsiTheme="minorHAnsi"/>
              </w:rPr>
              <w:t>v</w:t>
            </w:r>
          </w:p>
        </w:tc>
        <w:tc>
          <w:tcPr>
            <w:tcW w:w="1560" w:type="dxa"/>
          </w:tcPr>
          <w:p w:rsidR="002E6EA9" w:rsidRPr="00B61A98" w:rsidRDefault="00B61A98" w:rsidP="002B2197">
            <w:pPr>
              <w:rPr>
                <w:rFonts w:asciiTheme="minorHAnsi" w:hAnsiTheme="minorHAnsi"/>
              </w:rPr>
            </w:pPr>
            <w:r w:rsidRPr="00B61A98">
              <w:rPr>
                <w:rFonts w:asciiTheme="minorHAnsi" w:hAnsiTheme="minorHAnsi"/>
              </w:rPr>
              <w:t>Supply</w:t>
            </w:r>
          </w:p>
        </w:tc>
      </w:tr>
      <w:tr w:rsidR="002E6EA9" w:rsidRPr="002B2197">
        <w:tc>
          <w:tcPr>
            <w:tcW w:w="1350" w:type="dxa"/>
          </w:tcPr>
          <w:p w:rsidR="002E6EA9" w:rsidRPr="00B61A98" w:rsidRDefault="00FF4675" w:rsidP="002B2197">
            <w:pPr>
              <w:rPr>
                <w:rFonts w:asciiTheme="minorHAnsi" w:hAnsiTheme="minorHAnsi"/>
              </w:rPr>
            </w:pPr>
            <w:r>
              <w:rPr>
                <w:rFonts w:asciiTheme="minorHAnsi" w:hAnsiTheme="minorHAnsi"/>
              </w:rPr>
              <w:t>ρ</w:t>
            </w:r>
          </w:p>
        </w:tc>
        <w:tc>
          <w:tcPr>
            <w:tcW w:w="2685" w:type="dxa"/>
          </w:tcPr>
          <w:p w:rsidR="002E6EA9" w:rsidRPr="00B61A98" w:rsidRDefault="00AB4351" w:rsidP="002B2197">
            <w:pPr>
              <w:rPr>
                <w:rFonts w:asciiTheme="minorHAnsi" w:hAnsiTheme="minorHAnsi"/>
              </w:rPr>
            </w:pPr>
            <w:r w:rsidRPr="00B61A98">
              <w:rPr>
                <w:rFonts w:asciiTheme="minorHAnsi" w:hAnsiTheme="minorHAnsi"/>
              </w:rPr>
              <w:t>Density</w:t>
            </w:r>
          </w:p>
        </w:tc>
        <w:tc>
          <w:tcPr>
            <w:tcW w:w="1650" w:type="dxa"/>
          </w:tcPr>
          <w:p w:rsidR="002E6EA9" w:rsidRPr="00B61A98" w:rsidRDefault="00B61A98" w:rsidP="002B2197">
            <w:pPr>
              <w:rPr>
                <w:rFonts w:asciiTheme="minorHAnsi" w:hAnsiTheme="minorHAnsi"/>
              </w:rPr>
            </w:pPr>
            <w:r>
              <w:rPr>
                <w:rFonts w:asciiTheme="minorHAnsi" w:hAnsiTheme="minorHAnsi"/>
              </w:rPr>
              <w:t>[</w:t>
            </w:r>
            <w:proofErr w:type="spellStart"/>
            <w:r>
              <w:rPr>
                <w:rFonts w:asciiTheme="minorHAnsi" w:hAnsiTheme="minorHAnsi"/>
              </w:rPr>
              <w:t>lb</w:t>
            </w:r>
            <w:proofErr w:type="spellEnd"/>
            <w:r>
              <w:rPr>
                <w:rFonts w:asciiTheme="minorHAnsi" w:hAnsiTheme="minorHAnsi"/>
              </w:rPr>
              <w:t>/ft</w:t>
            </w:r>
            <w:r>
              <w:rPr>
                <w:rFonts w:asciiTheme="minorHAnsi" w:hAnsiTheme="minorHAnsi"/>
                <w:vertAlign w:val="superscript"/>
              </w:rPr>
              <w:t>3</w:t>
            </w:r>
            <w:r>
              <w:rPr>
                <w:rFonts w:asciiTheme="minorHAnsi" w:hAnsiTheme="minorHAnsi"/>
              </w:rPr>
              <w:t>]</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2B2197" w:rsidRDefault="002E6EA9" w:rsidP="002B2197">
            <w:pPr>
              <w:rPr>
                <w:rFonts w:asciiTheme="minorHAnsi" w:hAnsiTheme="minorHAnsi"/>
                <w:highlight w:val="yellow"/>
              </w:rPr>
            </w:pPr>
          </w:p>
        </w:tc>
        <w:tc>
          <w:tcPr>
            <w:tcW w:w="1560" w:type="dxa"/>
          </w:tcPr>
          <w:p w:rsidR="002E6EA9" w:rsidRPr="002B2197" w:rsidRDefault="002E6EA9" w:rsidP="002B2197">
            <w:pPr>
              <w:rPr>
                <w:rFonts w:asciiTheme="minorHAnsi" w:hAnsiTheme="minorHAnsi"/>
                <w:highlight w:val="yellow"/>
              </w:rPr>
            </w:pPr>
          </w:p>
        </w:tc>
      </w:tr>
      <w:tr w:rsidR="002E6EA9" w:rsidRPr="002B2197">
        <w:tc>
          <w:tcPr>
            <w:tcW w:w="1350" w:type="dxa"/>
          </w:tcPr>
          <w:p w:rsidR="002E6EA9" w:rsidRPr="00B61A98" w:rsidRDefault="00B61A98" w:rsidP="002B2197">
            <w:pPr>
              <w:rPr>
                <w:rFonts w:asciiTheme="minorHAnsi" w:hAnsiTheme="minorHAnsi"/>
              </w:rPr>
            </w:pPr>
            <w:r w:rsidRPr="00B61A98">
              <w:rPr>
                <w:rFonts w:asciiTheme="minorHAnsi" w:hAnsiTheme="minorHAnsi"/>
              </w:rPr>
              <w:t>c</w:t>
            </w:r>
          </w:p>
        </w:tc>
        <w:tc>
          <w:tcPr>
            <w:tcW w:w="2685" w:type="dxa"/>
          </w:tcPr>
          <w:p w:rsidR="002E6EA9" w:rsidRPr="00B61A98" w:rsidRDefault="00B61A98" w:rsidP="002B2197">
            <w:pPr>
              <w:rPr>
                <w:rFonts w:asciiTheme="minorHAnsi" w:hAnsiTheme="minorHAnsi"/>
              </w:rPr>
            </w:pPr>
            <w:r w:rsidRPr="00B61A98">
              <w:rPr>
                <w:rFonts w:asciiTheme="minorHAnsi" w:hAnsiTheme="minorHAnsi"/>
              </w:rPr>
              <w:t>Specific Heat</w:t>
            </w:r>
          </w:p>
        </w:tc>
        <w:tc>
          <w:tcPr>
            <w:tcW w:w="1650" w:type="dxa"/>
          </w:tcPr>
          <w:p w:rsidR="002E6EA9" w:rsidRPr="00B61A98" w:rsidRDefault="00FF4675" w:rsidP="002B2197">
            <w:pPr>
              <w:rPr>
                <w:rFonts w:asciiTheme="minorHAnsi" w:hAnsiTheme="minorHAnsi"/>
              </w:rPr>
            </w:pPr>
            <w:r>
              <w:rPr>
                <w:rFonts w:asciiTheme="minorHAnsi" w:hAnsiTheme="minorHAnsi"/>
              </w:rPr>
              <w:t>[BTU/</w:t>
            </w:r>
            <w:proofErr w:type="spellStart"/>
            <w:r>
              <w:rPr>
                <w:rFonts w:asciiTheme="minorHAnsi" w:hAnsiTheme="minorHAnsi"/>
              </w:rPr>
              <w:t>lb</w:t>
            </w:r>
            <w:proofErr w:type="spellEnd"/>
            <w:r>
              <w:rPr>
                <w:rFonts w:asciiTheme="minorHAnsi" w:hAnsiTheme="minorHAnsi"/>
              </w:rPr>
              <w:t>-</w:t>
            </w:r>
            <w:r w:rsidR="00B61A98">
              <w:rPr>
                <w:rFonts w:asciiTheme="minorHAnsi" w:hAnsiTheme="minorHAnsi"/>
              </w:rPr>
              <w:t>°F]</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2B2197" w:rsidRDefault="002E6EA9" w:rsidP="002B2197">
            <w:pPr>
              <w:rPr>
                <w:rFonts w:asciiTheme="minorHAnsi" w:hAnsiTheme="minorHAnsi"/>
                <w:highlight w:val="yellow"/>
              </w:rPr>
            </w:pPr>
          </w:p>
        </w:tc>
        <w:tc>
          <w:tcPr>
            <w:tcW w:w="1560" w:type="dxa"/>
          </w:tcPr>
          <w:p w:rsidR="002E6EA9" w:rsidRPr="002B2197" w:rsidRDefault="002E6EA9" w:rsidP="002B2197">
            <w:pPr>
              <w:rPr>
                <w:rFonts w:asciiTheme="minorHAnsi" w:hAnsiTheme="minorHAnsi"/>
                <w:highlight w:val="yellow"/>
              </w:rPr>
            </w:pPr>
          </w:p>
        </w:tc>
      </w:tr>
      <w:tr w:rsidR="002E6EA9" w:rsidRPr="002B2197">
        <w:tc>
          <w:tcPr>
            <w:tcW w:w="1350" w:type="dxa"/>
          </w:tcPr>
          <w:p w:rsidR="002E6EA9" w:rsidRPr="00B61A98" w:rsidRDefault="00B61A98" w:rsidP="002B2197">
            <w:pPr>
              <w:rPr>
                <w:rFonts w:asciiTheme="minorHAnsi" w:hAnsiTheme="minorHAnsi"/>
              </w:rPr>
            </w:pPr>
            <w:r w:rsidRPr="00B61A98">
              <w:rPr>
                <w:rFonts w:asciiTheme="minorHAnsi" w:hAnsiTheme="minorHAnsi"/>
              </w:rPr>
              <w:t>P</w:t>
            </w:r>
          </w:p>
        </w:tc>
        <w:tc>
          <w:tcPr>
            <w:tcW w:w="2685" w:type="dxa"/>
          </w:tcPr>
          <w:p w:rsidR="002E6EA9" w:rsidRPr="00B61A98" w:rsidRDefault="00B61A98" w:rsidP="002B2197">
            <w:pPr>
              <w:rPr>
                <w:rFonts w:asciiTheme="minorHAnsi" w:hAnsiTheme="minorHAnsi"/>
              </w:rPr>
            </w:pPr>
            <w:r w:rsidRPr="00B61A98">
              <w:rPr>
                <w:rFonts w:asciiTheme="minorHAnsi" w:hAnsiTheme="minorHAnsi"/>
              </w:rPr>
              <w:t>Ventilation Power</w:t>
            </w:r>
          </w:p>
        </w:tc>
        <w:tc>
          <w:tcPr>
            <w:tcW w:w="1650" w:type="dxa"/>
          </w:tcPr>
          <w:p w:rsidR="002E6EA9" w:rsidRPr="00B61A98" w:rsidRDefault="00B61A98" w:rsidP="002B2197">
            <w:pPr>
              <w:rPr>
                <w:rFonts w:asciiTheme="minorHAnsi" w:hAnsiTheme="minorHAnsi"/>
              </w:rPr>
            </w:pPr>
            <w:r w:rsidRPr="00B61A98">
              <w:rPr>
                <w:rFonts w:asciiTheme="minorHAnsi" w:hAnsiTheme="minorHAnsi"/>
              </w:rPr>
              <w:t>[BTU]</w:t>
            </w:r>
          </w:p>
        </w:tc>
        <w:tc>
          <w:tcPr>
            <w:tcW w:w="390" w:type="dxa"/>
          </w:tcPr>
          <w:p w:rsidR="002E6EA9" w:rsidRPr="002B2197" w:rsidRDefault="002E6EA9" w:rsidP="002B2197">
            <w:pPr>
              <w:rPr>
                <w:rFonts w:asciiTheme="minorHAnsi" w:hAnsiTheme="minorHAnsi"/>
                <w:highlight w:val="yellow"/>
              </w:rPr>
            </w:pPr>
          </w:p>
        </w:tc>
        <w:tc>
          <w:tcPr>
            <w:tcW w:w="1185" w:type="dxa"/>
          </w:tcPr>
          <w:p w:rsidR="002E6EA9" w:rsidRPr="002B2197" w:rsidRDefault="002E6EA9" w:rsidP="002B2197">
            <w:pPr>
              <w:rPr>
                <w:rFonts w:asciiTheme="minorHAnsi" w:hAnsiTheme="minorHAnsi"/>
                <w:highlight w:val="yellow"/>
              </w:rPr>
            </w:pPr>
          </w:p>
        </w:tc>
        <w:tc>
          <w:tcPr>
            <w:tcW w:w="1560" w:type="dxa"/>
          </w:tcPr>
          <w:p w:rsidR="002E6EA9" w:rsidRPr="002B2197" w:rsidRDefault="002E6EA9" w:rsidP="002B2197">
            <w:pPr>
              <w:rPr>
                <w:rFonts w:asciiTheme="minorHAnsi" w:hAnsiTheme="minorHAnsi"/>
                <w:highlight w:val="yellow"/>
              </w:rPr>
            </w:pPr>
          </w:p>
        </w:tc>
      </w:tr>
    </w:tbl>
    <w:p w:rsidR="00B61A98" w:rsidRDefault="00B61A98" w:rsidP="002B2197">
      <w:pPr>
        <w:spacing w:after="0"/>
        <w:rPr>
          <w:rFonts w:asciiTheme="minorHAnsi" w:hAnsiTheme="minorHAnsi"/>
        </w:rPr>
      </w:pPr>
    </w:p>
    <w:p w:rsidR="00A211DD" w:rsidRDefault="00616B17" w:rsidP="002B2197">
      <w:pPr>
        <w:spacing w:after="0"/>
        <w:rPr>
          <w:rFonts w:asciiTheme="minorHAnsi" w:hAnsiTheme="minorHAnsi"/>
        </w:rPr>
      </w:pPr>
      <w:r>
        <w:rPr>
          <w:rFonts w:asciiTheme="minorHAnsi" w:hAnsiTheme="minorHAnsi"/>
          <w:highlight w:val="yellow"/>
        </w:rPr>
        <w:t>Explain r</w:t>
      </w:r>
      <w:r w:rsidR="00A211DD" w:rsidRPr="00A211DD">
        <w:rPr>
          <w:rFonts w:asciiTheme="minorHAnsi" w:hAnsiTheme="minorHAnsi"/>
          <w:highlight w:val="yellow"/>
        </w:rPr>
        <w:t>eason for having two different models.</w:t>
      </w:r>
    </w:p>
    <w:p w:rsidR="00A211DD" w:rsidRPr="002B2197" w:rsidRDefault="00A211DD" w:rsidP="002B2197">
      <w:pPr>
        <w:spacing w:after="0"/>
        <w:rPr>
          <w:rFonts w:asciiTheme="minorHAnsi" w:hAnsiTheme="minorHAnsi"/>
        </w:rPr>
      </w:pPr>
    </w:p>
    <w:p w:rsidR="00B61A98" w:rsidRPr="00B61A98" w:rsidRDefault="00B61A98" w:rsidP="00B61A98">
      <w:pPr>
        <w:spacing w:after="0"/>
        <w:rPr>
          <w:b/>
        </w:rPr>
      </w:pPr>
      <w:r w:rsidRPr="00B61A98">
        <w:rPr>
          <w:b/>
        </w:rPr>
        <w:t>Model Version 1</w:t>
      </w:r>
    </w:p>
    <w:p w:rsidR="00B61A98" w:rsidRPr="00B61A98" w:rsidRDefault="00B61A98" w:rsidP="00B61A98">
      <w:pPr>
        <w:spacing w:after="0"/>
        <w:rPr>
          <w:rFonts w:eastAsiaTheme="minorEastAsia"/>
        </w:rPr>
      </w:pPr>
      <w:r w:rsidRPr="00B61A98">
        <w:t>Controllable Inputs</w:t>
      </w:r>
      <w:r>
        <w:t xml:space="preserve">: </w:t>
      </w:r>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Pr="00B61A98">
        <w:rPr>
          <w:rFonts w:eastAsiaTheme="minor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V</m:t>
            </m:r>
          </m:sub>
        </m:sSub>
        <m:r>
          <m:rPr>
            <m:sty m:val="p"/>
          </m:rPr>
          <w:rPr>
            <w:rFonts w:ascii="Cambria Math" w:hAnsi="Cambria Math"/>
          </w:rPr>
          <m:t>(t)</m:t>
        </m:r>
      </m:oMath>
    </w:p>
    <w:p w:rsidR="00B61A98" w:rsidRPr="00B61A98" w:rsidRDefault="00B61A98" w:rsidP="00B61A98">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rsidR="00B61A98" w:rsidRPr="00B61A98" w:rsidRDefault="00B61A98" w:rsidP="00B61A98">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rsidR="00B61A98" w:rsidRPr="00B61A98" w:rsidRDefault="00B61A98" w:rsidP="00B61A98">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ρc</m:t>
        </m:r>
      </m:oMath>
    </w:p>
    <w:p w:rsidR="002E6EA9" w:rsidRDefault="002E6EA9" w:rsidP="002B2197">
      <w:pPr>
        <w:spacing w:after="0" w:line="240" w:lineRule="auto"/>
        <w:rPr>
          <w:rFonts w:asciiTheme="minorHAnsi" w:hAnsiTheme="minorHAnsi"/>
        </w:rPr>
      </w:pPr>
    </w:p>
    <w:p w:rsidR="00261ABD" w:rsidRPr="00261ABD" w:rsidRDefault="00261ABD" w:rsidP="00261ABD">
      <w:pPr>
        <w:spacing w:after="0"/>
        <w:rPr>
          <w:rFonts w:eastAsiaTheme="minorEastAsia"/>
          <w:szCs w:val="22"/>
        </w:rPr>
      </w:pPr>
      <w:r>
        <w:rPr>
          <w:rFonts w:eastAsiaTheme="minorEastAsia"/>
          <w:szCs w:val="22"/>
        </w:rPr>
        <w:t>The following are the d</w:t>
      </w:r>
      <w:r w:rsidRPr="00261ABD">
        <w:rPr>
          <w:rFonts w:eastAsiaTheme="minorEastAsia"/>
          <w:szCs w:val="22"/>
        </w:rPr>
        <w:t>ynamical</w:t>
      </w:r>
      <w:r>
        <w:rPr>
          <w:rFonts w:eastAsiaTheme="minorEastAsia"/>
          <w:szCs w:val="22"/>
        </w:rPr>
        <w:t xml:space="preserve"> e</w:t>
      </w:r>
      <w:r w:rsidRPr="00261ABD">
        <w:rPr>
          <w:rFonts w:eastAsiaTheme="minorEastAsia"/>
          <w:szCs w:val="22"/>
        </w:rPr>
        <w:t>quations</w:t>
      </w:r>
      <w:r>
        <w:rPr>
          <w:rFonts w:eastAsiaTheme="minorEastAsia"/>
          <w:szCs w:val="22"/>
        </w:rPr>
        <w:t>, state definition, and input definitions chosen for model</w:t>
      </w:r>
      <w:r w:rsidR="00A211DD">
        <w:rPr>
          <w:rFonts w:eastAsiaTheme="minorEastAsia"/>
          <w:szCs w:val="22"/>
        </w:rPr>
        <w:t xml:space="preserve"> 1</w:t>
      </w:r>
      <w:r>
        <w:rPr>
          <w:rFonts w:eastAsiaTheme="minorEastAsia"/>
          <w:szCs w:val="22"/>
        </w:rPr>
        <w:t>.</w:t>
      </w:r>
    </w:p>
    <w:p w:rsidR="00261ABD" w:rsidRPr="00261ABD" w:rsidRDefault="00261ABD"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+ρcV</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ab/>
        <w:t xml:space="preserve">      (1)</w:t>
      </w:r>
    </w:p>
    <w:p w:rsidR="00261ABD" w:rsidRPr="00261ABD" w:rsidRDefault="00261ABD"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w:t>
      </w:r>
    </w:p>
    <w:p w:rsidR="00261ABD" w:rsidRPr="00261ABD" w:rsidRDefault="00261ABD" w:rsidP="00261AB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Pr="00261ABD">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w:t>
      </w:r>
    </w:p>
    <w:p w:rsidR="00261ABD" w:rsidRPr="00261ABD" w:rsidRDefault="00261ABD"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Pr>
          <w:rFonts w:eastAsiaTheme="minorEastAsia"/>
          <w:szCs w:val="22"/>
        </w:rPr>
        <w:t xml:space="preserve"> </w:t>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r>
      <w:r>
        <w:rPr>
          <w:rFonts w:eastAsiaTheme="minorEastAsia"/>
          <w:szCs w:val="22"/>
        </w:rPr>
        <w:tab/>
        <w:t xml:space="preserve">      (4)</w:t>
      </w:r>
    </w:p>
    <w:p w:rsidR="00261ABD" w:rsidRPr="00261ABD" w:rsidRDefault="00261ABD" w:rsidP="00261AB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V(t)</m:t>
                  </m:r>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V</m:t>
                      </m:r>
                    </m:sub>
                  </m:sSub>
                  <m:r>
                    <w:rPr>
                      <w:rFonts w:ascii="Cambria Math" w:eastAsiaTheme="minorEastAsia" w:hAnsi="Cambria Math"/>
                      <w:szCs w:val="22"/>
                    </w:rPr>
                    <m:t>(t)</m:t>
                  </m:r>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(5)</w:t>
      </w:r>
    </w:p>
    <w:p w:rsidR="00261ABD" w:rsidRPr="00261ABD" w:rsidRDefault="00261ABD" w:rsidP="00261ABD">
      <w:pPr>
        <w:spacing w:after="0"/>
        <w:rPr>
          <w:rFonts w:eastAsiaTheme="minorEastAsia"/>
          <w:szCs w:val="22"/>
        </w:rPr>
      </w:pPr>
    </w:p>
    <w:p w:rsidR="00261ABD" w:rsidRPr="00261ABD" w:rsidRDefault="00261ABD" w:rsidP="00261ABD">
      <w:pPr>
        <w:spacing w:after="0"/>
        <w:rPr>
          <w:rFonts w:eastAsiaTheme="minorEastAsia"/>
          <w:szCs w:val="22"/>
        </w:rPr>
      </w:pPr>
      <w:r w:rsidRPr="00261ABD">
        <w:rPr>
          <w:rFonts w:eastAsiaTheme="minorEastAsia"/>
          <w:szCs w:val="22"/>
        </w:rPr>
        <w:t xml:space="preserve">Because </w:t>
      </w:r>
      <w:r>
        <w:rPr>
          <w:rFonts w:eastAsiaTheme="minorEastAsia"/>
          <w:szCs w:val="22"/>
        </w:rPr>
        <w:t>equation 1</w:t>
      </w:r>
      <w:r w:rsidRPr="00261ABD">
        <w:rPr>
          <w:rFonts w:eastAsiaTheme="minorEastAsia"/>
          <w:szCs w:val="22"/>
        </w:rPr>
        <w:t xml:space="preserve"> is non-linear in the inputs &amp; states (4</w:t>
      </w:r>
      <w:r w:rsidRPr="00261ABD">
        <w:rPr>
          <w:rFonts w:eastAsiaTheme="minorEastAsia"/>
          <w:szCs w:val="22"/>
          <w:vertAlign w:val="superscript"/>
        </w:rPr>
        <w:t>th</w:t>
      </w:r>
      <w:r w:rsidRPr="00261ABD">
        <w:rPr>
          <w:rFonts w:eastAsiaTheme="minorEastAsia"/>
          <w:szCs w:val="22"/>
        </w:rPr>
        <w:t xml:space="preserve"> term), we </w:t>
      </w:r>
      <w:r w:rsidR="00616B17">
        <w:rPr>
          <w:rFonts w:eastAsiaTheme="minorEastAsia"/>
          <w:szCs w:val="22"/>
        </w:rPr>
        <w:t>had to</w:t>
      </w:r>
      <w:r w:rsidRPr="00261ABD">
        <w:rPr>
          <w:rFonts w:eastAsiaTheme="minorEastAsia"/>
          <w:szCs w:val="22"/>
        </w:rPr>
        <w:t xml:space="preserve"> linearize around equilibrium.</w:t>
      </w:r>
      <w:r>
        <w:rPr>
          <w:rFonts w:eastAsiaTheme="minorEastAsia"/>
          <w:szCs w:val="22"/>
        </w:rPr>
        <w:t xml:space="preserve">  </w:t>
      </w:r>
      <w:r w:rsidRPr="00261ABD">
        <w:rPr>
          <w:rFonts w:eastAsiaTheme="minorEastAsia"/>
          <w:szCs w:val="22"/>
          <w:highlight w:val="yellow"/>
        </w:rPr>
        <w:t>We chose blah as equilibrium points because…</w:t>
      </w:r>
      <w:r>
        <w:rPr>
          <w:rFonts w:eastAsiaTheme="minorEastAsia"/>
          <w:szCs w:val="22"/>
        </w:rPr>
        <w:t xml:space="preserve">  </w:t>
      </w:r>
      <w:r w:rsidRPr="00261ABD">
        <w:rPr>
          <w:rFonts w:eastAsiaTheme="minorEastAsia"/>
          <w:szCs w:val="22"/>
        </w:rPr>
        <w:t xml:space="preserve">To </w:t>
      </w:r>
      <w:r>
        <w:rPr>
          <w:rFonts w:eastAsiaTheme="minorEastAsia"/>
          <w:szCs w:val="22"/>
        </w:rPr>
        <w:t>linearize the system, we use</w:t>
      </w:r>
      <w:r w:rsidR="00616B17">
        <w:rPr>
          <w:rFonts w:eastAsiaTheme="minorEastAsia"/>
          <w:szCs w:val="22"/>
        </w:rPr>
        <w:t>d</w:t>
      </w:r>
      <w:r>
        <w:rPr>
          <w:rFonts w:eastAsiaTheme="minorEastAsia"/>
          <w:szCs w:val="22"/>
        </w:rPr>
        <w:t xml:space="preserve"> equation </w:t>
      </w:r>
      <w:r w:rsidR="00A211DD">
        <w:rPr>
          <w:rFonts w:eastAsiaTheme="minorEastAsia"/>
          <w:szCs w:val="22"/>
        </w:rPr>
        <w:t>6</w:t>
      </w:r>
      <w:r>
        <w:rPr>
          <w:rFonts w:eastAsiaTheme="minorEastAsia"/>
          <w:szCs w:val="22"/>
        </w:rPr>
        <w:t>, which pro</w:t>
      </w:r>
      <w:r w:rsidR="00A211DD">
        <w:rPr>
          <w:rFonts w:eastAsiaTheme="minorEastAsia"/>
          <w:szCs w:val="22"/>
        </w:rPr>
        <w:t>duces new dynamical equations, 7, 8 and 9</w:t>
      </w:r>
      <w:r>
        <w:rPr>
          <w:rFonts w:eastAsiaTheme="minorEastAsia"/>
          <w:szCs w:val="22"/>
        </w:rPr>
        <w:t>.</w:t>
      </w:r>
    </w:p>
    <w:p w:rsidR="00261ABD" w:rsidRPr="00261ABD" w:rsidRDefault="00261ABD" w:rsidP="00261ABD">
      <w:pPr>
        <w:spacing w:after="0"/>
        <w:rPr>
          <w:rFonts w:eastAsiaTheme="minorEastAsia"/>
          <w:szCs w:val="22"/>
        </w:rPr>
      </w:pPr>
      <m:oMath>
        <m:r>
          <w:rPr>
            <w:rFonts w:ascii="Cambria Math" w:eastAsiaTheme="minorEastAsia" w:hAnsi="Cambria Math"/>
            <w:szCs w:val="22"/>
          </w:rPr>
          <m:t>f</m:t>
        </m:r>
        <m:d>
          <m:dPr>
            <m:ctrlPr>
              <w:rPr>
                <w:rFonts w:ascii="Cambria Math" w:eastAsiaTheme="minorEastAsia" w:hAnsi="Cambria Math"/>
                <w:i/>
                <w:szCs w:val="22"/>
              </w:rPr>
            </m:ctrlPr>
          </m:dPr>
          <m:e>
            <m:r>
              <w:rPr>
                <w:rFonts w:ascii="Cambria Math" w:eastAsiaTheme="minorEastAsia" w:hAnsi="Cambria Math"/>
                <w:szCs w:val="22"/>
              </w:rPr>
              <m:t>x,u</m:t>
            </m:r>
          </m:e>
        </m:d>
        <m:r>
          <w:rPr>
            <w:rFonts w:ascii="Cambria Math" w:eastAsiaTheme="minorEastAsia" w:hAnsi="Cambria Math"/>
            <w:szCs w:val="22"/>
          </w:rPr>
          <m:t>≈f</m:t>
        </m:r>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i</m:t>
                        </m:r>
                      </m:sub>
                    </m:sSub>
                    <m:r>
                      <w:rPr>
                        <w:rFonts w:ascii="Cambria Math" w:eastAsiaTheme="minorEastAsia" w:hAnsi="Cambria Math"/>
                        <w:szCs w:val="22"/>
                      </w:rPr>
                      <m:t>-x</m:t>
                    </m:r>
                  </m:e>
                  <m:sub>
                    <m:r>
                      <w:rPr>
                        <w:rFonts w:ascii="Cambria Math" w:eastAsiaTheme="minorEastAsia" w:hAnsi="Cambria Math"/>
                        <w:szCs w:val="22"/>
                      </w:rPr>
                      <m:t>i</m:t>
                    </m:r>
                  </m:sub>
                  <m:sup>
                    <m:r>
                      <w:rPr>
                        <w:rFonts w:ascii="Cambria Math" w:eastAsiaTheme="minorEastAsia" w:hAnsi="Cambria Math"/>
                        <w:szCs w:val="22"/>
                      </w:rPr>
                      <m:t>eq</m:t>
                    </m:r>
                  </m:sup>
                </m:sSubSup>
              </m:e>
            </m:d>
          </m:e>
        </m:nary>
        <m:r>
          <w:rPr>
            <w:rFonts w:ascii="Cambria Math" w:eastAsiaTheme="minorEastAsia" w:hAnsi="Cambria Math"/>
            <w:szCs w:val="22"/>
          </w:rPr>
          <m:t>+</m:t>
        </m:r>
        <m:nary>
          <m:naryPr>
            <m:chr m:val="∑"/>
            <m:limLoc m:val="undOvr"/>
            <m:ctrlPr>
              <w:rPr>
                <w:rFonts w:ascii="Cambria Math" w:eastAsiaTheme="minorEastAsia" w:hAnsi="Cambria Math"/>
                <w:i/>
                <w:szCs w:val="22"/>
              </w:rPr>
            </m:ctrlPr>
          </m:naryPr>
          <m:sub>
            <m:r>
              <w:rPr>
                <w:rFonts w:ascii="Cambria Math" w:eastAsiaTheme="minorEastAsia" w:hAnsi="Cambria Math"/>
                <w:szCs w:val="22"/>
              </w:rPr>
              <m:t>i</m:t>
            </m:r>
          </m:sub>
          <m:sup>
            <m:r>
              <w:rPr>
                <w:rFonts w:ascii="Cambria Math" w:eastAsiaTheme="minorEastAsia" w:hAnsi="Cambria Math"/>
                <w:szCs w:val="22"/>
              </w:rPr>
              <m:t>3</m:t>
            </m:r>
          </m:sup>
          <m:e>
            <m:f>
              <m:fPr>
                <m:ctrlPr>
                  <w:rPr>
                    <w:rFonts w:ascii="Cambria Math" w:eastAsiaTheme="minorEastAsia"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den>
            </m:f>
            <m:d>
              <m:dPr>
                <m:ctrlPr>
                  <w:rPr>
                    <w:rFonts w:ascii="Cambria Math" w:eastAsiaTheme="minorEastAsia" w:hAnsi="Cambria Math"/>
                    <w:i/>
                    <w:szCs w:val="22"/>
                  </w:rPr>
                </m:ctrlPr>
              </m:dPr>
              <m:e>
                <m:sSup>
                  <m:sSupPr>
                    <m:ctrlPr>
                      <w:rPr>
                        <w:rFonts w:ascii="Cambria Math" w:eastAsiaTheme="minorEastAsia" w:hAnsi="Cambria Math"/>
                        <w:i/>
                        <w:szCs w:val="22"/>
                      </w:rPr>
                    </m:ctrlPr>
                  </m:sSupPr>
                  <m:e>
                    <m:r>
                      <w:rPr>
                        <w:rFonts w:ascii="Cambria Math" w:eastAsiaTheme="minorEastAsia" w:hAnsi="Cambria Math"/>
                        <w:szCs w:val="22"/>
                      </w:rPr>
                      <m:t>x</m:t>
                    </m:r>
                  </m:e>
                  <m:sup>
                    <m:r>
                      <w:rPr>
                        <w:rFonts w:ascii="Cambria Math" w:eastAsiaTheme="minorEastAsia" w:hAnsi="Cambria Math"/>
                        <w:szCs w:val="22"/>
                      </w:rPr>
                      <m:t>eq</m:t>
                    </m:r>
                  </m:sup>
                </m:sSup>
                <m:r>
                  <w:rPr>
                    <w:rFonts w:ascii="Cambria Math" w:eastAsiaTheme="minorEastAsia" w:hAnsi="Cambria Math"/>
                    <w:szCs w:val="22"/>
                  </w:rPr>
                  <m:t>,</m:t>
                </m:r>
                <m:sSup>
                  <m:sSupPr>
                    <m:ctrlPr>
                      <w:rPr>
                        <w:rFonts w:ascii="Cambria Math" w:eastAsiaTheme="minorEastAsia" w:hAnsi="Cambria Math"/>
                        <w:i/>
                        <w:szCs w:val="22"/>
                      </w:rPr>
                    </m:ctrlPr>
                  </m:sSupPr>
                  <m:e>
                    <m:r>
                      <w:rPr>
                        <w:rFonts w:ascii="Cambria Math" w:eastAsiaTheme="minorEastAsia" w:hAnsi="Cambria Math"/>
                        <w:szCs w:val="22"/>
                      </w:rPr>
                      <m:t>u</m:t>
                    </m:r>
                  </m:e>
                  <m:sup>
                    <m:r>
                      <w:rPr>
                        <w:rFonts w:ascii="Cambria Math" w:eastAsiaTheme="minorEastAsia" w:hAnsi="Cambria Math"/>
                        <w:szCs w:val="22"/>
                      </w:rPr>
                      <m:t>eq</m:t>
                    </m:r>
                  </m:sup>
                </m:s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i</m:t>
                        </m:r>
                      </m:sub>
                    </m:sSub>
                    <m:r>
                      <w:rPr>
                        <w:rFonts w:ascii="Cambria Math" w:eastAsiaTheme="minorEastAsia" w:hAnsi="Cambria Math"/>
                        <w:szCs w:val="22"/>
                      </w:rPr>
                      <m:t>-u</m:t>
                    </m:r>
                  </m:e>
                  <m:sub>
                    <m:r>
                      <w:rPr>
                        <w:rFonts w:ascii="Cambria Math" w:eastAsiaTheme="minorEastAsia" w:hAnsi="Cambria Math"/>
                        <w:szCs w:val="22"/>
                      </w:rPr>
                      <m:t>i</m:t>
                    </m:r>
                  </m:sub>
                  <m:sup>
                    <m:r>
                      <w:rPr>
                        <w:rFonts w:ascii="Cambria Math" w:eastAsiaTheme="minorEastAsia" w:hAnsi="Cambria Math"/>
                        <w:szCs w:val="22"/>
                      </w:rPr>
                      <m:t>eq</m:t>
                    </m:r>
                  </m:sup>
                </m:sSubSup>
              </m:e>
            </m:d>
          </m:e>
        </m:nary>
      </m:oMath>
      <w:r w:rsidR="00A211DD">
        <w:rPr>
          <w:rFonts w:eastAsiaTheme="minorEastAsia"/>
          <w:szCs w:val="22"/>
        </w:rPr>
        <w:tab/>
      </w:r>
      <w:r w:rsidR="00A211DD">
        <w:rPr>
          <w:rFonts w:eastAsiaTheme="minorEastAsia"/>
          <w:szCs w:val="22"/>
        </w:rPr>
        <w:tab/>
      </w:r>
      <w:r w:rsidR="00A211DD">
        <w:rPr>
          <w:rFonts w:eastAsiaTheme="minorEastAsia"/>
          <w:szCs w:val="22"/>
        </w:rPr>
        <w:tab/>
        <w:t xml:space="preserve">      (6)</w:t>
      </w:r>
    </w:p>
    <w:p w:rsidR="00261ABD" w:rsidRPr="00A211DD" w:rsidRDefault="00261ABD" w:rsidP="00A211DD">
      <w:pPr>
        <w:tabs>
          <w:tab w:val="left" w:pos="360"/>
        </w:tabs>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r>
          <w:rPr>
            <w:rFonts w:ascii="Cambria Math" w:eastAsiaTheme="minorEastAsia" w:hAnsi="Cambria Math"/>
          </w:rPr>
          <m:t xml:space="preserve">+ρc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eq</m:t>
            </m:r>
          </m:sup>
        </m:sSubSup>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3</m:t>
                </m:r>
              </m:sub>
              <m:sup>
                <m:r>
                  <w:rPr>
                    <w:rFonts w:ascii="Cambria Math" w:eastAsiaTheme="minorEastAsia" w:hAnsi="Cambria Math"/>
                  </w:rPr>
                  <m:t>eq</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eq</m:t>
                </m:r>
              </m:sup>
            </m:sSubSup>
          </m:e>
        </m:d>
      </m:oMath>
      <w:r w:rsidRPr="00A211DD">
        <w:rPr>
          <w:rFonts w:eastAsiaTheme="minorEastAsia"/>
        </w:rPr>
        <w:t xml:space="preserve"> </w:t>
      </w:r>
      <w:r w:rsidR="00A211DD">
        <w:rPr>
          <w:rFonts w:eastAsiaTheme="minorEastAsia"/>
        </w:rPr>
        <w:tab/>
      </w:r>
      <w:r w:rsidR="00A211DD">
        <w:rPr>
          <w:rFonts w:eastAsiaTheme="minorEastAsia"/>
        </w:rPr>
        <w:tab/>
      </w:r>
      <w:r w:rsidR="00A211DD">
        <w:rPr>
          <w:rFonts w:eastAsiaTheme="minorEastAsia"/>
        </w:rPr>
        <w:tab/>
        <w:t xml:space="preserve">      (7)</w:t>
      </w:r>
    </w:p>
    <w:p w:rsidR="00261ABD" w:rsidRPr="00261ABD" w:rsidRDefault="00261ABD" w:rsidP="00A211DD">
      <w:pPr>
        <w:spacing w:after="0"/>
        <w:ind w:left="720"/>
        <w:rPr>
          <w:rFonts w:eastAsiaTheme="minorEastAsia"/>
          <w:szCs w:val="22"/>
        </w:rPr>
      </w:pPr>
      <m:oMath>
        <m:r>
          <w:rPr>
            <w:rFonts w:ascii="Cambria Math" w:eastAsiaTheme="minorEastAsia" w:hAnsi="Cambria Math"/>
            <w:szCs w:val="22"/>
          </w:rPr>
          <w:lastRenderedPageBreak/>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r>
                  <w:rPr>
                    <w:rFonts w:ascii="Cambria Math" w:eastAsiaTheme="minorEastAsia" w:hAnsi="Cambria Math"/>
                    <w:szCs w:val="22"/>
                  </w:rPr>
                  <m:t>-x</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r>
                  <w:rPr>
                    <w:rFonts w:ascii="Cambria Math" w:eastAsiaTheme="minorEastAsia" w:hAnsi="Cambria Math"/>
                    <w:szCs w:val="22"/>
                  </w:rPr>
                  <m:t>-x</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rsidR="00261ABD" w:rsidRPr="00261ABD" w:rsidRDefault="00261ABD" w:rsidP="00A211DD">
      <w:pPr>
        <w:spacing w:after="0"/>
        <w:ind w:left="720"/>
        <w:rPr>
          <w:rFonts w:eastAsiaTheme="minorEastAsia"/>
          <w:szCs w:val="22"/>
        </w:rPr>
      </w:pPr>
      <m:oMath>
        <m:r>
          <w:rPr>
            <w:rFonts w:ascii="Cambria Math" w:eastAsiaTheme="minorEastAsia" w:hAnsi="Cambria Math"/>
            <w:szCs w:val="22"/>
          </w:rPr>
          <m:t>+</m:t>
        </m:r>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r>
                  <w:rPr>
                    <w:rFonts w:ascii="Cambria Math" w:eastAsiaTheme="minorEastAsia" w:hAnsi="Cambria Math"/>
                    <w:szCs w:val="22"/>
                  </w:rPr>
                  <m:t>-u</m:t>
                </m:r>
              </m:e>
              <m:sub>
                <m:r>
                  <w:rPr>
                    <w:rFonts w:ascii="Cambria Math" w:eastAsiaTheme="minorEastAsia" w:hAnsi="Cambria Math"/>
                    <w:szCs w:val="22"/>
                  </w:rPr>
                  <m:t>1</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d>
              <m:dPr>
                <m:begChr m:val="["/>
                <m:endChr m:val="]"/>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oMath>
      <w:r w:rsidR="00A211DD">
        <w:rPr>
          <w:rFonts w:eastAsiaTheme="minorEastAsia"/>
          <w:szCs w:val="22"/>
        </w:rPr>
        <w:t xml:space="preserve"> </w:t>
      </w:r>
      <m:oMath>
        <m:r>
          <w:rPr>
            <w:rFonts w:ascii="Cambria Math" w:eastAsiaTheme="minorEastAsia" w:hAnsi="Cambria Math"/>
            <w:szCs w:val="22"/>
          </w:rPr>
          <m:t>+</m:t>
        </m:r>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r>
          <w:rPr>
            <w:rFonts w:ascii="Cambria Math" w:eastAsiaTheme="minorEastAsia" w:hAnsi="Cambria Math"/>
            <w:szCs w:val="22"/>
          </w:rPr>
          <m:t>*</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3</m:t>
                    </m:r>
                  </m:sub>
                </m:sSub>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e>
        </m:d>
      </m:oMath>
      <w:r w:rsidRPr="00261ABD">
        <w:rPr>
          <w:rFonts w:eastAsiaTheme="minorEastAsia"/>
          <w:szCs w:val="22"/>
        </w:rPr>
        <w:t xml:space="preserve"> </w:t>
      </w:r>
    </w:p>
    <w:p w:rsidR="00261ABD" w:rsidRPr="00A211DD" w:rsidRDefault="00261AB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(8)</w:t>
      </w:r>
    </w:p>
    <w:p w:rsidR="00261ABD" w:rsidRPr="00A211DD" w:rsidRDefault="00261AB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r>
      <w:r w:rsidR="00A211DD">
        <w:rPr>
          <w:rFonts w:eastAsiaTheme="minorEastAsia"/>
        </w:rPr>
        <w:tab/>
        <w:t xml:space="preserve">      (9)</w:t>
      </w:r>
    </w:p>
    <w:p w:rsidR="00261ABD" w:rsidRPr="00261ABD" w:rsidRDefault="00261ABD" w:rsidP="00261ABD">
      <w:pPr>
        <w:spacing w:after="0"/>
        <w:rPr>
          <w:rFonts w:eastAsiaTheme="minorEastAsia"/>
          <w:szCs w:val="22"/>
        </w:rPr>
      </w:pPr>
    </w:p>
    <w:p w:rsidR="00261ABD" w:rsidRPr="00261ABD" w:rsidRDefault="00261ABD" w:rsidP="00261ABD">
      <w:pPr>
        <w:spacing w:after="0"/>
        <w:rPr>
          <w:rFonts w:eastAsiaTheme="minorEastAsia"/>
          <w:szCs w:val="22"/>
        </w:rPr>
      </w:pPr>
      <w:r w:rsidRPr="00261ABD">
        <w:rPr>
          <w:rFonts w:eastAsiaTheme="minorEastAsia"/>
          <w:szCs w:val="22"/>
        </w:rPr>
        <w:t xml:space="preserve">When we set up the dynamical equations into state space form, we see that almost all of the </w:t>
      </w:r>
      <w:r w:rsidR="00A211DD">
        <w:rPr>
          <w:rFonts w:eastAsiaTheme="minorEastAsia"/>
          <w:szCs w:val="22"/>
        </w:rPr>
        <w:t>terms of equation 7</w:t>
      </w:r>
      <w:r w:rsidRPr="00261ABD">
        <w:rPr>
          <w:rFonts w:eastAsiaTheme="minorEastAsia"/>
          <w:szCs w:val="22"/>
        </w:rPr>
        <w:t xml:space="preserve"> that do </w:t>
      </w:r>
      <w:r w:rsidR="00616B17">
        <w:rPr>
          <w:rFonts w:eastAsiaTheme="minorEastAsia"/>
          <w:szCs w:val="22"/>
        </w:rPr>
        <w:t>not</w:t>
      </w:r>
      <w:r w:rsidRPr="00261ABD">
        <w:rPr>
          <w:rFonts w:eastAsiaTheme="minorEastAsia"/>
          <w:szCs w:val="22"/>
        </w:rPr>
        <w:t xml:space="preserve"> contain a state or an input disappear, w</w:t>
      </w:r>
      <w:r w:rsidR="00A211DD">
        <w:rPr>
          <w:rFonts w:eastAsiaTheme="minorEastAsia"/>
          <w:szCs w:val="22"/>
        </w:rPr>
        <w:t xml:space="preserve">ith the exception of one term.  Because </w:t>
      </w:r>
      <m:oMath>
        <m:sSubSup>
          <m:sSubSupPr>
            <m:ctrlPr>
              <w:rPr>
                <w:rFonts w:ascii="Cambria Math" w:eastAsiaTheme="minorEastAsia" w:hAnsi="Cambria Math"/>
                <w:i/>
                <w:color w:val="000000" w:themeColor="text1"/>
                <w:szCs w:val="22"/>
              </w:rPr>
            </m:ctrlPr>
          </m:sSubSupPr>
          <m:e>
            <m:r>
              <w:rPr>
                <w:rFonts w:ascii="Cambria Math" w:eastAsiaTheme="minorEastAsia" w:hAnsi="Cambria Math"/>
                <w:color w:val="000000" w:themeColor="text1"/>
                <w:szCs w:val="22"/>
              </w:rPr>
              <m:t>u</m:t>
            </m:r>
          </m:e>
          <m:sub>
            <m:r>
              <w:rPr>
                <w:rFonts w:ascii="Cambria Math" w:eastAsiaTheme="minorEastAsia" w:hAnsi="Cambria Math"/>
                <w:color w:val="000000" w:themeColor="text1"/>
                <w:szCs w:val="22"/>
              </w:rPr>
              <m:t>2</m:t>
            </m:r>
          </m:sub>
          <m:sup>
            <m:r>
              <w:rPr>
                <w:rFonts w:ascii="Cambria Math" w:eastAsiaTheme="minorEastAsia" w:hAnsi="Cambria Math"/>
                <w:color w:val="000000" w:themeColor="text1"/>
                <w:szCs w:val="22"/>
              </w:rPr>
              <m:t>eq</m:t>
            </m:r>
          </m:sup>
        </m:sSubSup>
      </m:oMath>
      <w:r w:rsidR="00A211DD">
        <w:rPr>
          <w:rFonts w:eastAsiaTheme="minorEastAsia"/>
          <w:color w:val="000000" w:themeColor="text1"/>
          <w:szCs w:val="22"/>
        </w:rPr>
        <w:t xml:space="preserve"> = 0, this final term </w:t>
      </w:r>
      <w:r w:rsidR="00616B17">
        <w:rPr>
          <w:rFonts w:eastAsiaTheme="minorEastAsia"/>
          <w:color w:val="000000" w:themeColor="text1"/>
          <w:szCs w:val="22"/>
        </w:rPr>
        <w:t xml:space="preserve">also </w:t>
      </w:r>
      <w:r w:rsidR="00A211DD">
        <w:rPr>
          <w:rFonts w:eastAsiaTheme="minorEastAsia"/>
          <w:color w:val="000000" w:themeColor="text1"/>
          <w:szCs w:val="22"/>
        </w:rPr>
        <w:t>disappears.</w:t>
      </w:r>
      <w:r w:rsidRPr="00261ABD">
        <w:rPr>
          <w:rFonts w:eastAsiaTheme="minorEastAsia"/>
          <w:szCs w:val="22"/>
        </w:rPr>
        <w:t xml:space="preserve">  </w:t>
      </w:r>
      <w:r w:rsidR="00A211DD">
        <w:rPr>
          <w:rFonts w:eastAsiaTheme="minorEastAsia"/>
          <w:szCs w:val="22"/>
        </w:rPr>
        <w:t>Matrix A and B are seen below in equations 10 and 11.</w:t>
      </w:r>
    </w:p>
    <w:p w:rsidR="00261ABD" w:rsidRPr="00261ABD" w:rsidRDefault="00261ABD" w:rsidP="00261AB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r>
      <w:r w:rsidR="00A211DD">
        <w:rPr>
          <w:rFonts w:eastAsiaTheme="minorEastAsia"/>
          <w:szCs w:val="22"/>
        </w:rPr>
        <w:tab/>
        <w:t xml:space="preserve">    (10)</w:t>
      </w:r>
    </w:p>
    <w:p w:rsidR="00261ABD" w:rsidRPr="00261ABD" w:rsidRDefault="00261ABD" w:rsidP="00261ABD">
      <w:pPr>
        <w:spacing w:after="0"/>
        <w:rPr>
          <w:rFonts w:eastAsiaTheme="minorEastAsia"/>
          <w:color w:val="000000" w:themeColor="text1"/>
          <w:szCs w:val="22"/>
        </w:rPr>
      </w:pPr>
      <m:oMath>
        <m:r>
          <w:rPr>
            <w:rFonts w:ascii="Cambria Math" w:eastAsiaTheme="minorEastAsia" w:hAnsi="Cambria Math"/>
            <w:szCs w:val="22"/>
          </w:rPr>
          <m:t>B=</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d>
                        <m:dPr>
                          <m:ctrlPr>
                            <w:rPr>
                              <w:rFonts w:ascii="Cambria Math" w:eastAsiaTheme="minorEastAsia" w:hAnsi="Cambria Math"/>
                              <w:i/>
                              <w:szCs w:val="22"/>
                            </w:rPr>
                          </m:ctrlPr>
                        </m:dPr>
                        <m:e>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3</m:t>
                              </m:r>
                            </m:sub>
                            <m:sup>
                              <m:r>
                                <w:rPr>
                                  <w:rFonts w:ascii="Cambria Math" w:eastAsiaTheme="minorEastAsia" w:hAnsi="Cambria Math"/>
                                  <w:szCs w:val="22"/>
                                </w:rPr>
                                <m:t>eq</m:t>
                              </m:r>
                            </m:sup>
                          </m:sSubSup>
                          <m:r>
                            <w:rPr>
                              <w:rFonts w:ascii="Cambria Math" w:eastAsiaTheme="minorEastAsia" w:hAnsi="Cambria Math"/>
                              <w:szCs w:val="22"/>
                            </w:rPr>
                            <m:t>-</m:t>
                          </m:r>
                          <m:sSubSup>
                            <m:sSubSupPr>
                              <m:ctrlPr>
                                <w:rPr>
                                  <w:rFonts w:ascii="Cambria Math" w:eastAsiaTheme="minorEastAsia" w:hAnsi="Cambria Math"/>
                                  <w:i/>
                                  <w:szCs w:val="22"/>
                                </w:rPr>
                              </m:ctrlPr>
                            </m:sSubSupPr>
                            <m:e>
                              <m:r>
                                <w:rPr>
                                  <w:rFonts w:ascii="Cambria Math" w:eastAsiaTheme="minorEastAsia" w:hAnsi="Cambria Math"/>
                                  <w:szCs w:val="22"/>
                                </w:rPr>
                                <m:t>x</m:t>
                              </m:r>
                            </m:e>
                            <m:sub>
                              <m:r>
                                <w:rPr>
                                  <w:rFonts w:ascii="Cambria Math" w:eastAsiaTheme="minorEastAsia" w:hAnsi="Cambria Math"/>
                                  <w:szCs w:val="22"/>
                                </w:rPr>
                                <m:t>1</m:t>
                              </m:r>
                            </m:sub>
                            <m:sup>
                              <m:r>
                                <w:rPr>
                                  <w:rFonts w:ascii="Cambria Math" w:eastAsiaTheme="minorEastAsia" w:hAnsi="Cambria Math"/>
                                  <w:szCs w:val="22"/>
                                </w:rPr>
                                <m:t>eq</m:t>
                              </m:r>
                            </m:sup>
                          </m:sSubSup>
                        </m:e>
                      </m:d>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r>
                        <w:rPr>
                          <w:rFonts w:ascii="Cambria Math" w:eastAsiaTheme="minorEastAsia" w:hAnsi="Cambria Math"/>
                          <w:szCs w:val="22"/>
                        </w:rPr>
                        <m:t xml:space="preserve">ρc </m:t>
                      </m:r>
                      <m:sSubSup>
                        <m:sSubSupPr>
                          <m:ctrlPr>
                            <w:rPr>
                              <w:rFonts w:ascii="Cambria Math" w:eastAsiaTheme="minorEastAsia" w:hAnsi="Cambria Math"/>
                              <w:i/>
                              <w:szCs w:val="22"/>
                            </w:rPr>
                          </m:ctrlPr>
                        </m:sSubSupPr>
                        <m:e>
                          <m:r>
                            <w:rPr>
                              <w:rFonts w:ascii="Cambria Math" w:eastAsiaTheme="minorEastAsia" w:hAnsi="Cambria Math"/>
                              <w:szCs w:val="22"/>
                            </w:rPr>
                            <m:t>u</m:t>
                          </m:r>
                        </m:e>
                        <m:sub>
                          <m:r>
                            <w:rPr>
                              <w:rFonts w:ascii="Cambria Math" w:eastAsiaTheme="minorEastAsia" w:hAnsi="Cambria Math"/>
                              <w:szCs w:val="22"/>
                            </w:rPr>
                            <m:t>2</m:t>
                          </m:r>
                        </m:sub>
                        <m:sup>
                          <m:r>
                            <w:rPr>
                              <w:rFonts w:ascii="Cambria Math" w:eastAsiaTheme="minorEastAsia" w:hAnsi="Cambria Math"/>
                              <w:szCs w:val="22"/>
                            </w:rPr>
                            <m:t>eq</m:t>
                          </m:r>
                        </m:sup>
                      </m:sSubSup>
                    </m:e>
                  </m:d>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e>
                  <m:r>
                    <w:rPr>
                      <w:rFonts w:ascii="Cambria Math" w:eastAsiaTheme="minorEastAsia" w:hAnsi="Cambria Math"/>
                      <w:szCs w:val="22"/>
                    </w:rPr>
                    <m:t>0</m:t>
                  </m:r>
                </m:e>
              </m:mr>
            </m:m>
          </m:e>
        </m:d>
      </m:oMath>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r>
      <w:r w:rsidR="00A211DD">
        <w:rPr>
          <w:rFonts w:eastAsiaTheme="minorEastAsia"/>
          <w:color w:val="000000" w:themeColor="text1"/>
          <w:szCs w:val="22"/>
        </w:rPr>
        <w:tab/>
        <w:t xml:space="preserve">    (11)</w:t>
      </w:r>
    </w:p>
    <w:p w:rsidR="00261ABD" w:rsidRDefault="00261ABD" w:rsidP="00261ABD">
      <w:pPr>
        <w:spacing w:after="0" w:line="240" w:lineRule="auto"/>
        <w:rPr>
          <w:rFonts w:eastAsiaTheme="minorEastAsia"/>
          <w:color w:val="000000" w:themeColor="text1"/>
          <w:sz w:val="28"/>
        </w:rPr>
      </w:pPr>
    </w:p>
    <w:p w:rsidR="00261ABD" w:rsidRPr="00261ABD" w:rsidRDefault="00261ABD" w:rsidP="00261ABD">
      <w:pPr>
        <w:spacing w:after="0" w:line="240" w:lineRule="auto"/>
        <w:rPr>
          <w:rFonts w:asciiTheme="minorHAnsi" w:hAnsiTheme="minorHAnsi"/>
        </w:rPr>
      </w:pPr>
      <w:r>
        <w:rPr>
          <w:b/>
        </w:rPr>
        <w:t>Model Version 2</w:t>
      </w:r>
    </w:p>
    <w:p w:rsidR="00261ABD" w:rsidRPr="00B61A98" w:rsidRDefault="00261ABD" w:rsidP="00261ABD">
      <w:pPr>
        <w:spacing w:after="0"/>
        <w:rPr>
          <w:rFonts w:eastAsiaTheme="minorEastAsia"/>
        </w:rPr>
      </w:pPr>
      <w:r w:rsidRPr="00B61A98">
        <w:t>Controllable Inputs</w:t>
      </w:r>
      <w:r>
        <w:t xml:space="preserve">: </w:t>
      </w:r>
      <m:oMath>
        <m:r>
          <m:rPr>
            <m:sty m:val="p"/>
          </m:rPr>
          <w:rPr>
            <w:rFonts w:ascii="Cambria Math" w:hAnsi="Cambria Math"/>
          </w:rPr>
          <m:t>s(t)</m:t>
        </m:r>
      </m:oMath>
    </w:p>
    <w:p w:rsidR="00261ABD" w:rsidRPr="00B61A98" w:rsidRDefault="00261ABD" w:rsidP="00261ABD">
      <w:pPr>
        <w:spacing w:after="0"/>
        <w:rPr>
          <w:rFonts w:eastAsiaTheme="minorEastAsia"/>
        </w:rPr>
      </w:pPr>
      <w:r w:rsidRPr="00B61A98">
        <w:rPr>
          <w:rFonts w:eastAsiaTheme="minorEastAsia"/>
        </w:rPr>
        <w:t>Uncontrollable Inputs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A</m:t>
            </m:r>
          </m:sub>
        </m:sSub>
        <m:r>
          <m:rPr>
            <m:sty m:val="p"/>
          </m:rPr>
          <w:rPr>
            <w:rFonts w:ascii="Cambria Math" w:eastAsiaTheme="minorEastAsia" w:hAnsi="Cambria Math"/>
          </w:rPr>
          <m:t>(t)</m:t>
        </m:r>
      </m:oMath>
    </w:p>
    <w:p w:rsidR="00261ABD" w:rsidRPr="00B61A98" w:rsidRDefault="00261ABD" w:rsidP="00261ABD">
      <w:pPr>
        <w:spacing w:after="0"/>
        <w:rPr>
          <w:rFonts w:asciiTheme="minorHAnsi" w:eastAsiaTheme="minorHAnsi" w:hAnsiTheme="minorHAnsi" w:cstheme="minorBidi"/>
          <w:color w:val="auto"/>
          <w:szCs w:val="22"/>
        </w:rPr>
      </w:pPr>
      <w:r>
        <w:rPr>
          <w:rFonts w:asciiTheme="minorHAnsi" w:hAnsiTheme="minorHAnsi"/>
        </w:rPr>
        <w:t xml:space="preserve">Outputs: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z</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w</m:t>
            </m:r>
          </m:sub>
        </m:sSub>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m:rPr>
            <m:sty m:val="p"/>
          </m:rPr>
          <w:rPr>
            <w:rFonts w:ascii="Cambria Math" w:eastAsiaTheme="minorEastAsia" w:hAnsi="Cambria Math"/>
          </w:rPr>
          <m:t>(t)</m:t>
        </m:r>
      </m:oMath>
    </w:p>
    <w:p w:rsidR="00261ABD" w:rsidRPr="00B61A98" w:rsidRDefault="00261ABD" w:rsidP="00261ABD">
      <w:pPr>
        <w:spacing w:after="0"/>
        <w:rPr>
          <w:rFonts w:eastAsiaTheme="minorEastAsia"/>
        </w:rPr>
      </w:pPr>
      <w:r w:rsidRPr="00B61A98">
        <w:rPr>
          <w:rFonts w:eastAsiaTheme="minorEastAsia"/>
        </w:rPr>
        <w:t>Parameters</w:t>
      </w: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WZ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FZ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AW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Z</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W</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F</m:t>
            </m:r>
          </m:sub>
        </m:sSub>
        <m:r>
          <m:rPr>
            <m:sty m:val="p"/>
          </m:rPr>
          <w:rPr>
            <w:rFonts w:ascii="Cambria Math" w:eastAsiaTheme="minorEastAsia" w:hAnsi="Cambria Math"/>
          </w:rPr>
          <m:t xml:space="preserve">, </m:t>
        </m:r>
        <m:r>
          <m:rPr>
            <m:sty m:val="p"/>
          </m:rPr>
          <w:rPr>
            <w:rFonts w:ascii="Cambria Math" w:eastAsiaTheme="minorEastAsia" w:hAnsi="Cambria Math"/>
          </w:rPr>
          <m:t>P</m:t>
        </m:r>
      </m:oMath>
    </w:p>
    <w:p w:rsidR="00261ABD" w:rsidRDefault="00261ABD" w:rsidP="002B2197">
      <w:pPr>
        <w:spacing w:after="0" w:line="240" w:lineRule="auto"/>
        <w:rPr>
          <w:rFonts w:asciiTheme="minorHAnsi" w:hAnsiTheme="minorHAnsi"/>
        </w:rPr>
      </w:pPr>
    </w:p>
    <w:p w:rsidR="00A211DD" w:rsidRPr="00A211DD" w:rsidRDefault="00A211DD" w:rsidP="00A211DD">
      <w:pPr>
        <w:spacing w:after="0"/>
        <w:rPr>
          <w:rFonts w:eastAsiaTheme="minorEastAsia"/>
          <w:szCs w:val="22"/>
        </w:rPr>
      </w:pPr>
      <w:r w:rsidRPr="00A211DD">
        <w:rPr>
          <w:rFonts w:eastAsiaTheme="minorEastAsia"/>
          <w:szCs w:val="22"/>
        </w:rPr>
        <w:t>The following are the dynamical equations, state definition, and input definitions chosen for model 2.</w:t>
      </w:r>
      <w:r w:rsidR="002F1C35">
        <w:rPr>
          <w:rFonts w:eastAsiaTheme="minorEastAsia"/>
          <w:szCs w:val="22"/>
        </w:rPr>
        <w:t xml:space="preserve">  Model two is linear and does require any further linearization.</w:t>
      </w:r>
      <w:r w:rsidR="00FF4675">
        <w:rPr>
          <w:rFonts w:eastAsiaTheme="minorEastAsia"/>
          <w:szCs w:val="22"/>
        </w:rPr>
        <w:t xml:space="preserve">  </w:t>
      </w:r>
      <w:r w:rsidR="00FF4675" w:rsidRPr="00FF4675">
        <w:rPr>
          <w:rFonts w:eastAsiaTheme="minorEastAsia"/>
          <w:szCs w:val="22"/>
          <w:highlight w:val="yellow"/>
        </w:rPr>
        <w:t xml:space="preserve">Define </w:t>
      </w:r>
      <w:proofErr w:type="gramStart"/>
      <w:r w:rsidR="00FF4675" w:rsidRPr="00FF4675">
        <w:rPr>
          <w:rFonts w:eastAsiaTheme="minorEastAsia"/>
          <w:szCs w:val="22"/>
          <w:highlight w:val="yellow"/>
        </w:rPr>
        <w:t>s(</w:t>
      </w:r>
      <w:proofErr w:type="gramEnd"/>
      <w:r w:rsidR="00FF4675" w:rsidRPr="00FF4675">
        <w:rPr>
          <w:rFonts w:eastAsiaTheme="minorEastAsia"/>
          <w:szCs w:val="22"/>
          <w:highlight w:val="yellow"/>
        </w:rPr>
        <w:t>t).</w:t>
      </w:r>
    </w:p>
    <w:p w:rsidR="00A211DD" w:rsidRPr="00B75165" w:rsidRDefault="00A211D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+Ps</m:t>
        </m:r>
        <m:d>
          <m:dPr>
            <m:ctrlPr>
              <w:rPr>
                <w:rFonts w:ascii="Cambria Math" w:eastAsiaTheme="minorEastAsia" w:hAnsi="Cambria Math"/>
                <w:i/>
              </w:rPr>
            </m:ctrlPr>
          </m:dPr>
          <m:e>
            <m:r>
              <w:rPr>
                <w:rFonts w:ascii="Cambria Math" w:eastAsiaTheme="minorEastAsia" w:hAnsi="Cambria Math"/>
              </w:rPr>
              <m:t>t</m:t>
            </m:r>
          </m:e>
        </m:d>
      </m:oMath>
      <w:r w:rsidRPr="00B75165">
        <w:rPr>
          <w:rFonts w:eastAsiaTheme="minorEastAsia"/>
        </w:rPr>
        <w:tab/>
        <w:t xml:space="preserve">    </w:t>
      </w:r>
      <w:r w:rsidRPr="00B75165">
        <w:rPr>
          <w:rFonts w:eastAsiaTheme="minorEastAsia"/>
        </w:rPr>
        <w:tab/>
      </w:r>
      <w:r w:rsidRPr="00B75165">
        <w:rPr>
          <w:rFonts w:eastAsiaTheme="minorEastAsia"/>
        </w:rPr>
        <w:tab/>
        <w:t xml:space="preserve">    (12)</w:t>
      </w:r>
    </w:p>
    <w:p w:rsidR="00A211DD" w:rsidRPr="00B75165" w:rsidRDefault="00A211D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AW</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d>
      </m:oMath>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t xml:space="preserve">    (13)</w:t>
      </w:r>
    </w:p>
    <w:p w:rsidR="00A211DD" w:rsidRPr="00B75165" w:rsidRDefault="00A211DD" w:rsidP="00A211DD">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FZ</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rsidRPr="00B75165">
        <w:rPr>
          <w:rFonts w:eastAsiaTheme="minorEastAsia"/>
        </w:rPr>
        <w:t xml:space="preserve"> </w:t>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r>
      <w:r w:rsidRPr="00B75165">
        <w:rPr>
          <w:rFonts w:eastAsiaTheme="minorEastAsia"/>
        </w:rPr>
        <w:tab/>
        <w:t xml:space="preserve">    (14)</w:t>
      </w:r>
    </w:p>
    <w:p w:rsidR="00A211DD" w:rsidRPr="00B75165" w:rsidRDefault="00A211DD"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2</m:t>
                      </m:r>
                    </m:sub>
                  </m:sSub>
                </m:e>
              </m:mr>
              <m:mr>
                <m:e>
                  <m:sSub>
                    <m:sSubPr>
                      <m:ctrlPr>
                        <w:rPr>
                          <w:rFonts w:ascii="Cambria Math" w:eastAsiaTheme="minorEastAsia" w:hAnsi="Cambria Math"/>
                          <w:i/>
                          <w:szCs w:val="22"/>
                        </w:rPr>
                      </m:ctrlPr>
                    </m:sSubPr>
                    <m:e>
                      <m:r>
                        <w:rPr>
                          <w:rFonts w:ascii="Cambria Math" w:eastAsiaTheme="minorEastAsia" w:hAnsi="Cambria Math"/>
                          <w:szCs w:val="22"/>
                        </w:rPr>
                        <m:t>x</m:t>
                      </m:r>
                    </m:e>
                    <m:sub>
                      <m:r>
                        <w:rPr>
                          <w:rFonts w:ascii="Cambria Math" w:eastAsiaTheme="minorEastAsia" w:hAnsi="Cambria Math"/>
                          <w:szCs w:val="22"/>
                        </w:rPr>
                        <m:t>3</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z</m:t>
                      </m:r>
                    </m:sub>
                  </m:sSub>
                  <m:d>
                    <m:dPr>
                      <m:ctrlPr>
                        <w:rPr>
                          <w:rFonts w:ascii="Cambria Math" w:eastAsiaTheme="minorEastAsia" w:hAnsi="Cambria Math"/>
                          <w:i/>
                          <w:szCs w:val="22"/>
                        </w:rPr>
                      </m:ctrlPr>
                    </m:dPr>
                    <m:e>
                      <m:r>
                        <w:rPr>
                          <w:rFonts w:ascii="Cambria Math" w:eastAsiaTheme="minorEastAsia" w:hAnsi="Cambria Math"/>
                          <w:szCs w:val="22"/>
                        </w:rPr>
                        <m:t>t</m:t>
                      </m:r>
                    </m:e>
                  </m:d>
                </m:e>
              </m:m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w</m:t>
                      </m:r>
                    </m:sub>
                  </m:sSub>
                  <m:d>
                    <m:dPr>
                      <m:ctrlPr>
                        <w:rPr>
                          <w:rFonts w:ascii="Cambria Math" w:eastAsiaTheme="minorEastAsia" w:hAnsi="Cambria Math"/>
                          <w:i/>
                          <w:szCs w:val="22"/>
                        </w:rPr>
                      </m:ctrlPr>
                    </m:dPr>
                    <m:e>
                      <m:r>
                        <w:rPr>
                          <w:rFonts w:ascii="Cambria Math" w:eastAsiaTheme="minorEastAsia" w:hAnsi="Cambria Math"/>
                          <w:szCs w:val="22"/>
                        </w:rPr>
                        <m:t>t</m:t>
                      </m:r>
                    </m:e>
                  </m:d>
                </m:e>
              </m:mr>
              <m:mr>
                <m:e>
                  <m:r>
                    <w:rPr>
                      <w:rFonts w:ascii="Cambria Math" w:eastAsiaTheme="minorEastAsia" w:hAnsi="Cambria Math"/>
                      <w:szCs w:val="22"/>
                    </w:rPr>
                    <m:t xml:space="preserve"> </m:t>
                  </m:r>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f</m:t>
                      </m:r>
                    </m:sub>
                  </m:sSub>
                  <m:d>
                    <m:dPr>
                      <m:ctrlPr>
                        <w:rPr>
                          <w:rFonts w:ascii="Cambria Math" w:eastAsiaTheme="minorEastAsia" w:hAnsi="Cambria Math"/>
                          <w:i/>
                          <w:szCs w:val="22"/>
                        </w:rPr>
                      </m:ctrlPr>
                    </m:dPr>
                    <m:e>
                      <m:r>
                        <w:rPr>
                          <w:rFonts w:ascii="Cambria Math" w:eastAsiaTheme="minorEastAsia" w:hAnsi="Cambria Math"/>
                          <w:szCs w:val="22"/>
                        </w:rPr>
                        <m:t>t</m:t>
                      </m:r>
                    </m:e>
                  </m:d>
                </m:e>
              </m:mr>
            </m:m>
          </m:e>
        </m:d>
      </m:oMath>
      <w:r w:rsidRPr="00B75165">
        <w:rPr>
          <w:rFonts w:eastAsiaTheme="minorEastAsia"/>
          <w:szCs w:val="22"/>
        </w:rPr>
        <w:t xml:space="preserve"> </w:t>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t xml:space="preserve">    (15)</w:t>
      </w:r>
    </w:p>
    <w:p w:rsidR="00A211DD" w:rsidRDefault="00A211DD" w:rsidP="00A211DD">
      <w:pPr>
        <w:spacing w:after="0"/>
        <w:rPr>
          <w:rFonts w:eastAsiaTheme="minorEastAsia"/>
          <w:szCs w:val="22"/>
        </w:rPr>
      </w:pPr>
      <m:oMath>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1</m:t>
                      </m:r>
                    </m:sub>
                  </m:sSub>
                </m:e>
              </m:mr>
              <m:mr>
                <m:e>
                  <m:sSub>
                    <m:sSubPr>
                      <m:ctrlPr>
                        <w:rPr>
                          <w:rFonts w:ascii="Cambria Math" w:eastAsiaTheme="minorEastAsia" w:hAnsi="Cambria Math"/>
                          <w:i/>
                          <w:szCs w:val="22"/>
                        </w:rPr>
                      </m:ctrlPr>
                    </m:sSubPr>
                    <m:e>
                      <m:r>
                        <w:rPr>
                          <w:rFonts w:ascii="Cambria Math" w:eastAsiaTheme="minorEastAsia" w:hAnsi="Cambria Math"/>
                          <w:szCs w:val="22"/>
                        </w:rPr>
                        <m:t>u</m:t>
                      </m:r>
                    </m:e>
                    <m:sub>
                      <m:r>
                        <w:rPr>
                          <w:rFonts w:ascii="Cambria Math" w:eastAsiaTheme="minorEastAsia" w:hAnsi="Cambria Math"/>
                          <w:szCs w:val="22"/>
                        </w:rPr>
                        <m:t>2</m:t>
                      </m:r>
                    </m:sub>
                  </m:sSub>
                </m:e>
              </m:mr>
            </m:m>
          </m:e>
        </m:d>
        <m:r>
          <w:rPr>
            <w:rFonts w:ascii="Cambria Math" w:eastAsiaTheme="minorEastAsia" w:hAnsi="Cambria Math"/>
            <w:szCs w:val="22"/>
          </w:rPr>
          <m:t>=</m:t>
        </m:r>
        <m:d>
          <m:dPr>
            <m:begChr m:val="["/>
            <m:endChr m:val="]"/>
            <m:ctrlPr>
              <w:rPr>
                <w:rFonts w:ascii="Cambria Math" w:eastAsiaTheme="minorEastAsia" w:hAnsi="Cambria Math"/>
                <w:i/>
                <w:szCs w:val="22"/>
              </w:rPr>
            </m:ctrlPr>
          </m:dPr>
          <m:e>
            <m:m>
              <m:mPr>
                <m:mcs>
                  <m:mc>
                    <m:mcPr>
                      <m:count m:val="1"/>
                      <m:mcJc m:val="center"/>
                    </m:mcPr>
                  </m:mc>
                </m:mcs>
                <m:ctrlPr>
                  <w:rPr>
                    <w:rFonts w:ascii="Cambria Math" w:eastAsiaTheme="minorEastAsia" w:hAnsi="Cambria Math"/>
                    <w:i/>
                    <w:szCs w:val="22"/>
                  </w:rPr>
                </m:ctrlPr>
              </m:mPr>
              <m:mr>
                <m:e>
                  <m:sSub>
                    <m:sSubPr>
                      <m:ctrlPr>
                        <w:rPr>
                          <w:rFonts w:ascii="Cambria Math" w:eastAsiaTheme="minorEastAsia" w:hAnsi="Cambria Math"/>
                          <w:i/>
                          <w:szCs w:val="22"/>
                        </w:rPr>
                      </m:ctrlPr>
                    </m:sSubPr>
                    <m:e>
                      <m:r>
                        <w:rPr>
                          <w:rFonts w:ascii="Cambria Math" w:eastAsiaTheme="minorEastAsia" w:hAnsi="Cambria Math"/>
                          <w:szCs w:val="22"/>
                        </w:rPr>
                        <m:t>T</m:t>
                      </m:r>
                    </m:e>
                    <m:sub>
                      <m:r>
                        <w:rPr>
                          <w:rFonts w:ascii="Cambria Math" w:eastAsiaTheme="minorEastAsia" w:hAnsi="Cambria Math"/>
                          <w:szCs w:val="22"/>
                        </w:rPr>
                        <m:t>A</m:t>
                      </m:r>
                    </m:sub>
                  </m:sSub>
                  <m:r>
                    <w:rPr>
                      <w:rFonts w:ascii="Cambria Math" w:eastAsiaTheme="minorEastAsia" w:hAnsi="Cambria Math"/>
                      <w:szCs w:val="22"/>
                    </w:rPr>
                    <m:t>(t)</m:t>
                  </m:r>
                </m:e>
              </m:mr>
              <m:mr>
                <m:e>
                  <m:r>
                    <w:rPr>
                      <w:rFonts w:ascii="Cambria Math" w:eastAsiaTheme="minorEastAsia" w:hAnsi="Cambria Math"/>
                      <w:szCs w:val="22"/>
                    </w:rPr>
                    <m:t>s(t)</m:t>
                  </m:r>
                </m:e>
              </m:mr>
            </m:m>
          </m:e>
        </m:d>
      </m:oMath>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r>
      <w:r w:rsidRPr="00B75165">
        <w:rPr>
          <w:rFonts w:eastAsiaTheme="minorEastAsia"/>
          <w:szCs w:val="22"/>
        </w:rPr>
        <w:tab/>
        <w:t xml:space="preserve">    (16)</w:t>
      </w:r>
    </w:p>
    <w:p w:rsidR="00A211DD" w:rsidRDefault="00A211DD" w:rsidP="00A211DD">
      <w:pPr>
        <w:spacing w:after="0"/>
        <w:rPr>
          <w:rFonts w:eastAsiaTheme="minorEastAsia"/>
          <w:szCs w:val="22"/>
        </w:rPr>
      </w:pPr>
    </w:p>
    <w:p w:rsidR="00A211DD" w:rsidRPr="002F1C35" w:rsidRDefault="00A211DD" w:rsidP="00A211DD">
      <w:pPr>
        <w:spacing w:after="0"/>
        <w:rPr>
          <w:rFonts w:eastAsiaTheme="minorEastAsia"/>
          <w:szCs w:val="22"/>
        </w:rPr>
      </w:pPr>
      <w:r w:rsidRPr="002F1C35">
        <w:rPr>
          <w:rFonts w:eastAsiaTheme="minorEastAsia"/>
          <w:szCs w:val="22"/>
        </w:rPr>
        <w:t>Matrix A and B are seen below in equations 10 and 11.</w:t>
      </w:r>
    </w:p>
    <w:p w:rsidR="00A211DD" w:rsidRPr="002F1C35" w:rsidRDefault="00A211DD" w:rsidP="00A211DD">
      <w:pPr>
        <w:spacing w:after="0"/>
        <w:rPr>
          <w:rFonts w:eastAsiaTheme="minorEastAsia"/>
          <w:szCs w:val="22"/>
        </w:rPr>
      </w:pPr>
      <m:oMath>
        <m:r>
          <w:rPr>
            <w:rFonts w:ascii="Cambria Math" w:eastAsiaTheme="minorEastAsia" w:hAnsi="Cambria Math"/>
            <w:szCs w:val="22"/>
          </w:rPr>
          <m:t>A=</m:t>
        </m:r>
        <m:d>
          <m:dPr>
            <m:begChr m:val="["/>
            <m:endChr m:val="]"/>
            <m:ctrlPr>
              <w:rPr>
                <w:rFonts w:ascii="Cambria Math" w:eastAsiaTheme="minorEastAsia" w:hAnsi="Cambria Math"/>
                <w:i/>
                <w:szCs w:val="22"/>
              </w:rPr>
            </m:ctrlPr>
          </m:dPr>
          <m:e>
            <m:m>
              <m:mPr>
                <m:mcs>
                  <m:mc>
                    <m:mcPr>
                      <m:count m:val="3"/>
                      <m:mcJc m:val="center"/>
                    </m:mcPr>
                  </m:mc>
                </m:mcs>
                <m:ctrlPr>
                  <w:rPr>
                    <w:rFonts w:ascii="Cambria Math" w:eastAsiaTheme="minorEastAsia" w:hAnsi="Cambria Math"/>
                    <w:i/>
                    <w:szCs w:val="22"/>
                  </w:rPr>
                </m:ctrlPr>
              </m:mPr>
              <m:mr>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FZ</m:t>
                              </m:r>
                            </m:sub>
                          </m:sSub>
                        </m:den>
                      </m:f>
                    </m:e>
                  </m:d>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WZ</m:t>
                          </m:r>
                        </m:sub>
                      </m:sSub>
                    </m:den>
                  </m:f>
                </m:e>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r>
                            <w:rPr>
                              <w:rFonts w:ascii="Cambria Math" w:eastAsiaTheme="minorEastAsia" w:hAnsi="Cambria Math"/>
                              <w:szCs w:val="22"/>
                            </w:rPr>
                            <m:t>R</m:t>
                          </m:r>
                        </m:e>
                        <m:sub>
                          <m:r>
                            <w:rPr>
                              <w:rFonts w:ascii="Cambria Math" w:eastAsiaTheme="minorEastAsia" w:hAnsi="Cambria Math"/>
                              <w:szCs w:val="22"/>
                            </w:rPr>
                            <m:t>FZ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WZ</m:t>
                          </m:r>
                        </m:sub>
                      </m:sSub>
                    </m:den>
                  </m:f>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den>
                  </m:f>
                  <m:d>
                    <m:dPr>
                      <m:ctrlPr>
                        <w:rPr>
                          <w:rFonts w:ascii="Cambria Math" w:eastAsiaTheme="minorEastAsia" w:hAnsi="Cambria Math"/>
                          <w:i/>
                          <w:szCs w:val="22"/>
                        </w:rPr>
                      </m:ctrlPr>
                    </m:dP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AW</m:t>
                              </m:r>
                            </m:sub>
                          </m:sSub>
                        </m:den>
                      </m:f>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WZ</m:t>
                              </m:r>
                            </m:sub>
                          </m:sSub>
                        </m:den>
                      </m:f>
                    </m:e>
                  </m:d>
                </m:e>
                <m:e>
                  <m:r>
                    <w:rPr>
                      <w:rFonts w:ascii="Cambria Math" w:eastAsiaTheme="minorEastAsia" w:hAnsi="Cambria Math"/>
                      <w:szCs w:val="22"/>
                    </w:rPr>
                    <m:t>0</m:t>
                  </m:r>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e>
                  <m:r>
                    <w:rPr>
                      <w:rFonts w:ascii="Cambria Math" w:eastAsiaTheme="minorEastAsia" w:hAnsi="Cambria Math"/>
                      <w:szCs w:val="22"/>
                    </w:rPr>
                    <m:t>0</m:t>
                  </m:r>
                </m:e>
                <m:e>
                  <m:r>
                    <w:rPr>
                      <w:rFonts w:ascii="Cambria Math" w:eastAsiaTheme="minorEastAsia" w:hAnsi="Cambria Math"/>
                      <w:szCs w:val="22"/>
                    </w:rPr>
                    <m:t>-</m:t>
                  </m:r>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F</m:t>
                              </m:r>
                            </m:sub>
                          </m:sSub>
                          <m:r>
                            <w:rPr>
                              <w:rFonts w:ascii="Cambria Math" w:eastAsiaTheme="minorEastAsia" w:hAnsi="Cambria Math"/>
                              <w:szCs w:val="22"/>
                            </w:rPr>
                            <m:t>R</m:t>
                          </m:r>
                        </m:e>
                        <m:sub>
                          <m:r>
                            <w:rPr>
                              <w:rFonts w:ascii="Cambria Math" w:eastAsiaTheme="minorEastAsia" w:hAnsi="Cambria Math"/>
                              <w:szCs w:val="22"/>
                            </w:rPr>
                            <m:t>FZ</m:t>
                          </m:r>
                        </m:sub>
                      </m:sSub>
                    </m:den>
                  </m:f>
                </m:e>
              </m:mr>
            </m:m>
          </m:e>
        </m:d>
      </m:oMath>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r>
      <w:r w:rsidRPr="002F1C35">
        <w:rPr>
          <w:rFonts w:eastAsiaTheme="minorEastAsia"/>
          <w:szCs w:val="22"/>
        </w:rPr>
        <w:tab/>
        <w:t xml:space="preserve">    </w:t>
      </w:r>
      <w:r w:rsidR="002F1C35" w:rsidRPr="002F1C35">
        <w:rPr>
          <w:rFonts w:eastAsiaTheme="minorEastAsia"/>
          <w:szCs w:val="22"/>
        </w:rPr>
        <w:tab/>
        <w:t xml:space="preserve">    </w:t>
      </w:r>
      <w:r w:rsidRPr="002F1C35">
        <w:rPr>
          <w:rFonts w:eastAsiaTheme="minorEastAsia"/>
          <w:szCs w:val="22"/>
        </w:rPr>
        <w:t>(17)</w:t>
      </w:r>
    </w:p>
    <w:p w:rsidR="00B61A98" w:rsidRPr="002F1C35" w:rsidRDefault="002F1C35" w:rsidP="002F1C35">
      <w:pPr>
        <w:spacing w:after="0"/>
        <w:rPr>
          <w:rFonts w:eastAsiaTheme="minorEastAsia"/>
          <w:color w:val="000000" w:themeColor="text1"/>
          <w:szCs w:val="22"/>
        </w:rPr>
      </w:pPr>
      <m:oMath>
        <m:r>
          <w:rPr>
            <w:rFonts w:ascii="Cambria Math" w:eastAsiaTheme="minorEastAsia" w:hAnsi="Cambria Math"/>
            <w:szCs w:val="22"/>
          </w:rPr>
          <w:lastRenderedPageBreak/>
          <m:t>B=</m:t>
        </m:r>
        <m:d>
          <m:dPr>
            <m:begChr m:val="["/>
            <m:endChr m:val="]"/>
            <m:ctrlPr>
              <w:rPr>
                <w:rFonts w:ascii="Cambria Math" w:eastAsiaTheme="minorEastAsia" w:hAnsi="Cambria Math"/>
                <w:i/>
                <w:szCs w:val="22"/>
              </w:rPr>
            </m:ctrlPr>
          </m:dPr>
          <m:e>
            <m:m>
              <m:mPr>
                <m:mcs>
                  <m:mc>
                    <m:mcPr>
                      <m:count m:val="2"/>
                      <m:mcJc m:val="center"/>
                    </m:mcPr>
                  </m:mc>
                </m:mcs>
                <m:ctrlPr>
                  <w:rPr>
                    <w:rFonts w:ascii="Cambria Math" w:eastAsiaTheme="minorEastAsia" w:hAnsi="Cambria Math"/>
                    <w:i/>
                    <w:szCs w:val="22"/>
                  </w:rPr>
                </m:ctrlPr>
              </m:mP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sSub>
                        <m:sSubPr>
                          <m:ctrlPr>
                            <w:rPr>
                              <w:rFonts w:ascii="Cambria Math" w:eastAsiaTheme="minorEastAsia" w:hAnsi="Cambria Math"/>
                              <w:i/>
                              <w:szCs w:val="22"/>
                            </w:rPr>
                          </m:ctrlPr>
                        </m:sSubPr>
                        <m:e>
                          <m:r>
                            <w:rPr>
                              <w:rFonts w:ascii="Cambria Math" w:eastAsiaTheme="minorEastAsia" w:hAnsi="Cambria Math"/>
                              <w:szCs w:val="22"/>
                            </w:rPr>
                            <m:t>R</m:t>
                          </m:r>
                        </m:e>
                        <m:sub>
                          <m:r>
                            <w:rPr>
                              <w:rFonts w:ascii="Cambria Math" w:eastAsiaTheme="minorEastAsia" w:hAnsi="Cambria Math"/>
                              <w:szCs w:val="22"/>
                            </w:rPr>
                            <m:t>AZ</m:t>
                          </m:r>
                        </m:sub>
                      </m:sSub>
                    </m:den>
                  </m:f>
                </m:e>
                <m:e>
                  <m:f>
                    <m:fPr>
                      <m:ctrlPr>
                        <w:rPr>
                          <w:rFonts w:ascii="Cambria Math" w:eastAsiaTheme="minorEastAsia" w:hAnsi="Cambria Math"/>
                          <w:i/>
                          <w:szCs w:val="22"/>
                        </w:rPr>
                      </m:ctrlPr>
                    </m:fPr>
                    <m:num>
                      <m:r>
                        <w:rPr>
                          <w:rFonts w:ascii="Cambria Math" w:eastAsiaTheme="minorEastAsia" w:hAnsi="Cambria Math"/>
                          <w:szCs w:val="22"/>
                        </w:rPr>
                        <m:t>P</m:t>
                      </m:r>
                    </m:num>
                    <m:den>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Z</m:t>
                          </m:r>
                        </m:sub>
                      </m:sSub>
                    </m:den>
                  </m:f>
                </m:e>
              </m:mr>
              <m:mr>
                <m:e>
                  <m:f>
                    <m:fPr>
                      <m:ctrlPr>
                        <w:rPr>
                          <w:rFonts w:ascii="Cambria Math" w:eastAsiaTheme="minorEastAsia" w:hAnsi="Cambria Math"/>
                          <w:i/>
                          <w:szCs w:val="22"/>
                        </w:rPr>
                      </m:ctrlPr>
                    </m:fPr>
                    <m:num>
                      <m:r>
                        <w:rPr>
                          <w:rFonts w:ascii="Cambria Math" w:eastAsiaTheme="minorEastAsia" w:hAnsi="Cambria Math"/>
                          <w:szCs w:val="22"/>
                        </w:rPr>
                        <m:t>1</m:t>
                      </m:r>
                    </m:num>
                    <m:den>
                      <m:sSub>
                        <m:sSubPr>
                          <m:ctrlPr>
                            <w:rPr>
                              <w:rFonts w:ascii="Cambria Math" w:eastAsiaTheme="minorEastAsia" w:hAnsi="Cambria Math"/>
                              <w:i/>
                              <w:szCs w:val="22"/>
                            </w:rPr>
                          </m:ctrlPr>
                        </m:sSubPr>
                        <m:e>
                          <m:sSub>
                            <m:sSubPr>
                              <m:ctrlPr>
                                <w:rPr>
                                  <w:rFonts w:ascii="Cambria Math" w:eastAsiaTheme="minorEastAsia" w:hAnsi="Cambria Math"/>
                                  <w:i/>
                                  <w:szCs w:val="22"/>
                                </w:rPr>
                              </m:ctrlPr>
                            </m:sSubPr>
                            <m:e>
                              <m:r>
                                <w:rPr>
                                  <w:rFonts w:ascii="Cambria Math" w:eastAsiaTheme="minorEastAsia" w:hAnsi="Cambria Math"/>
                                  <w:szCs w:val="22"/>
                                </w:rPr>
                                <m:t>C</m:t>
                              </m:r>
                            </m:e>
                            <m:sub>
                              <m:r>
                                <w:rPr>
                                  <w:rFonts w:ascii="Cambria Math" w:eastAsiaTheme="minorEastAsia" w:hAnsi="Cambria Math"/>
                                  <w:szCs w:val="22"/>
                                </w:rPr>
                                <m:t>W</m:t>
                              </m:r>
                            </m:sub>
                          </m:sSub>
                          <m:r>
                            <w:rPr>
                              <w:rFonts w:ascii="Cambria Math" w:eastAsiaTheme="minorEastAsia" w:hAnsi="Cambria Math"/>
                              <w:szCs w:val="22"/>
                            </w:rPr>
                            <m:t>R</m:t>
                          </m:r>
                        </m:e>
                        <m:sub>
                          <m:r>
                            <w:rPr>
                              <w:rFonts w:ascii="Cambria Math" w:eastAsiaTheme="minorEastAsia" w:hAnsi="Cambria Math"/>
                              <w:szCs w:val="22"/>
                            </w:rPr>
                            <m:t>AW</m:t>
                          </m:r>
                        </m:sub>
                      </m:sSub>
                    </m:den>
                  </m:f>
                </m:e>
                <m:e>
                  <m:r>
                    <w:rPr>
                      <w:rFonts w:ascii="Cambria Math" w:eastAsiaTheme="minorEastAsia" w:hAnsi="Cambria Math"/>
                      <w:szCs w:val="22"/>
                    </w:rPr>
                    <m:t>0</m:t>
                  </m:r>
                </m:e>
              </m:mr>
              <m:mr>
                <m:e>
                  <m:r>
                    <w:rPr>
                      <w:rFonts w:ascii="Cambria Math" w:eastAsiaTheme="minorEastAsia" w:hAnsi="Cambria Math"/>
                      <w:szCs w:val="22"/>
                    </w:rPr>
                    <m:t>0</m:t>
                  </m:r>
                </m:e>
                <m:e>
                  <m:r>
                    <w:rPr>
                      <w:rFonts w:ascii="Cambria Math" w:eastAsiaTheme="minorEastAsia" w:hAnsi="Cambria Math"/>
                      <w:szCs w:val="22"/>
                    </w:rPr>
                    <m:t>0</m:t>
                  </m:r>
                </m:e>
              </m:mr>
            </m:m>
          </m:e>
        </m:d>
      </m:oMath>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r>
      <w:r w:rsidR="00A211DD" w:rsidRPr="002F1C35">
        <w:rPr>
          <w:rFonts w:eastAsiaTheme="minorEastAsia"/>
          <w:color w:val="000000" w:themeColor="text1"/>
          <w:szCs w:val="22"/>
        </w:rPr>
        <w:tab/>
        <w:t xml:space="preserve">    </w:t>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r>
      <w:r w:rsidRPr="002F1C35">
        <w:rPr>
          <w:rFonts w:eastAsiaTheme="minorEastAsia"/>
          <w:color w:val="000000" w:themeColor="text1"/>
          <w:szCs w:val="22"/>
        </w:rPr>
        <w:tab/>
        <w:t xml:space="preserve">    </w:t>
      </w:r>
      <w:r w:rsidR="00A211DD" w:rsidRPr="002F1C35">
        <w:rPr>
          <w:rFonts w:eastAsiaTheme="minorEastAsia"/>
          <w:color w:val="000000" w:themeColor="text1"/>
          <w:szCs w:val="22"/>
        </w:rPr>
        <w:t>(18)</w:t>
      </w:r>
    </w:p>
    <w:p w:rsidR="00354B50" w:rsidRDefault="00354B50" w:rsidP="002B2197">
      <w:pPr>
        <w:spacing w:after="0" w:line="240" w:lineRule="auto"/>
        <w:rPr>
          <w:rFonts w:asciiTheme="minorHAnsi" w:hAnsiTheme="minorHAnsi"/>
          <w:i/>
          <w:sz w:val="24"/>
          <w:highlight w:val="yellow"/>
        </w:rPr>
      </w:pPr>
    </w:p>
    <w:p w:rsidR="002E6EA9" w:rsidRPr="00616B17" w:rsidRDefault="00935C51" w:rsidP="002B2197">
      <w:pPr>
        <w:spacing w:after="0" w:line="240" w:lineRule="auto"/>
        <w:rPr>
          <w:rFonts w:asciiTheme="minorHAnsi" w:hAnsiTheme="minorHAnsi"/>
          <w:sz w:val="24"/>
        </w:rPr>
      </w:pPr>
      <w:r w:rsidRPr="00616B17">
        <w:rPr>
          <w:rFonts w:asciiTheme="minorHAnsi" w:hAnsiTheme="minorHAnsi"/>
          <w:i/>
          <w:sz w:val="24"/>
        </w:rPr>
        <w:t>Parameter Identification</w:t>
      </w:r>
    </w:p>
    <w:p w:rsidR="00C20C63" w:rsidRDefault="00C20C63" w:rsidP="00C20C63">
      <w:pPr>
        <w:spacing w:after="0" w:line="240" w:lineRule="auto"/>
        <w:rPr>
          <w:rFonts w:asciiTheme="minorHAnsi" w:hAnsiTheme="minorHAnsi"/>
        </w:rPr>
      </w:pPr>
    </w:p>
    <w:p w:rsidR="00C20C63" w:rsidRDefault="00C20C63" w:rsidP="00C20C63">
      <w:pPr>
        <w:spacing w:after="0" w:line="240" w:lineRule="auto"/>
        <w:rPr>
          <w:rFonts w:asciiTheme="minorHAnsi" w:hAnsiTheme="minorHAnsi"/>
        </w:rPr>
      </w:pPr>
      <w:r>
        <w:rPr>
          <w:rFonts w:asciiTheme="minorHAnsi" w:hAnsiTheme="minorHAnsi"/>
        </w:rPr>
        <w:t>The following are the dynamical equations expressed in theta-phi form.</w:t>
      </w:r>
    </w:p>
    <w:p w:rsidR="00935C51" w:rsidRPr="00C20C63" w:rsidRDefault="00C20C63"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
                </m:e>
              </m:mr>
              <m:m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e>
                    </m:mr>
                    <m:mr>
                      <m:e>
                        <m:r>
                          <w:rPr>
                            <w:rFonts w:ascii="Cambria Math" w:hAnsi="Cambria Math"/>
                          </w:rPr>
                          <m:t>s(t)</m:t>
                        </m:r>
                      </m:e>
                    </m:mr>
                  </m:m>
                </m:e>
              </m:mr>
            </m:m>
          </m:e>
        </m:d>
      </m:oMath>
      <w:r w:rsidRPr="00C20C63">
        <w:tab/>
      </w:r>
      <w:r w:rsidRPr="00C20C63">
        <w:tab/>
      </w:r>
      <w:r w:rsidRPr="00C20C63">
        <w:tab/>
      </w:r>
      <w:r w:rsidRPr="00C20C63">
        <w:tab/>
      </w:r>
      <w:r w:rsidRPr="00C20C63">
        <w:tab/>
      </w:r>
      <w:r w:rsidRPr="00C20C63">
        <w:tab/>
      </w:r>
      <w:r w:rsidRPr="00C20C63">
        <w:tab/>
      </w:r>
      <w:r w:rsidRPr="00C20C63">
        <w:tab/>
      </w:r>
      <w:r w:rsidRPr="00C20C63">
        <w:tab/>
      </w:r>
      <w:r w:rsidRPr="00C20C63">
        <w:tab/>
      </w:r>
      <w:r w:rsidRPr="00C20C63">
        <w:tab/>
        <w:t xml:space="preserve">    (19)</w:t>
      </w:r>
    </w:p>
    <w:p w:rsidR="00C20C63" w:rsidRPr="00C20C63" w:rsidRDefault="00C20C63" w:rsidP="00C20C63">
      <w:pPr>
        <w:spacing w:after="0" w:line="240" w:lineRule="auto"/>
      </w:pPr>
      <m:oMath>
        <m:sSub>
          <m:sSubPr>
            <m:ctrlPr>
              <w:rPr>
                <w:rFonts w:ascii="Cambria Math" w:hAnsi="Cambria Math"/>
              </w:rPr>
            </m:ctrlPr>
          </m:sSubPr>
          <m:e>
            <m:r>
              <m:rPr>
                <m:sty m:val="p"/>
              </m:rPr>
              <w:rPr>
                <w:rFonts w:ascii="Cambria Math" w:hAnsi="Cambria Math"/>
              </w:rPr>
              <m:t>ϕ</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t</m:t>
                      </m:r>
                    </m:e>
                  </m:d>
                </m:e>
              </m:mr>
            </m:m>
          </m:e>
        </m:d>
      </m:oMath>
      <w:r w:rsidRPr="00C20C63">
        <w:tab/>
      </w:r>
      <w:r w:rsidRPr="00C20C63">
        <w:tab/>
      </w:r>
      <w:r w:rsidRPr="00C20C63">
        <w:tab/>
      </w:r>
      <w:r w:rsidRPr="00C20C63">
        <w:tab/>
      </w:r>
      <w:r w:rsidRPr="00C20C63">
        <w:tab/>
      </w:r>
      <w:r w:rsidRPr="00C20C63">
        <w:tab/>
      </w:r>
      <w:r w:rsidRPr="00C20C63">
        <w:tab/>
      </w:r>
      <w:r w:rsidRPr="00C20C63">
        <w:tab/>
      </w:r>
      <w:r w:rsidRPr="00C20C63">
        <w:tab/>
      </w:r>
      <w:r w:rsidRPr="00C20C63">
        <w:tab/>
      </w:r>
      <w:r w:rsidRPr="00C20C63">
        <w:tab/>
        <w:t xml:space="preserve">    </w:t>
      </w:r>
      <w:r>
        <w:t>(20</w:t>
      </w:r>
      <w:r w:rsidRPr="00C20C63">
        <w:t>)</w:t>
      </w:r>
    </w:p>
    <w:p w:rsidR="00C20C63" w:rsidRDefault="00C20C63" w:rsidP="00C20C63">
      <w:pPr>
        <w:spacing w:after="0" w:line="240" w:lineRule="auto"/>
        <w:rPr>
          <w:highlight w:val="yellow"/>
        </w:rPr>
      </w:pPr>
      <m:oMath>
        <m:sSub>
          <m:sSubPr>
            <m:ctrlPr>
              <w:rPr>
                <w:rFonts w:ascii="Cambria Math" w:hAnsi="Cambria Math"/>
              </w:rPr>
            </m:ctrlPr>
          </m:sSubPr>
          <m:e>
            <m:r>
              <m:rPr>
                <m:sty m:val="p"/>
              </m:rPr>
              <w:rPr>
                <w:rFonts w:ascii="Cambria Math" w:hAnsi="Cambria Math"/>
              </w:rPr>
              <m:t>ϕ</m:t>
            </m:r>
          </m:e>
          <m:sub>
            <m:r>
              <w:rPr>
                <w:rFonts w:ascii="Cambria Math" w:hAnsi="Cambria Math"/>
              </w:rPr>
              <m:t>3</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e>
        </m:d>
      </m:oMath>
      <w:r>
        <w:tab/>
      </w:r>
      <w:r>
        <w:tab/>
      </w:r>
      <w:r>
        <w:tab/>
      </w:r>
      <w:r>
        <w:tab/>
      </w:r>
      <w:r>
        <w:tab/>
      </w:r>
      <w:r>
        <w:tab/>
      </w:r>
      <w:r>
        <w:tab/>
      </w:r>
      <w:r>
        <w:tab/>
      </w:r>
      <w:r>
        <w:tab/>
      </w:r>
      <w:r>
        <w:tab/>
      </w:r>
      <w:r>
        <w:tab/>
        <w:t xml:space="preserve">    </w:t>
      </w:r>
      <w:r>
        <w:t>(21</w:t>
      </w:r>
      <w:r>
        <w:t>)</w:t>
      </w:r>
    </w:p>
    <w:p w:rsidR="00DB69F3" w:rsidRPr="00C20C63" w:rsidRDefault="00DB69F3"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AZ</m:t>
                                </m:r>
                              </m:sub>
                            </m:sSub>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r>
                                  <w:rPr>
                                    <w:rFonts w:ascii="Cambria Math" w:hAnsi="Cambria Math"/>
                                  </w:rPr>
                                  <m:t>Z</m:t>
                                </m:r>
                              </m:sub>
                            </m:sSub>
                          </m:den>
                        </m:f>
                      </m:e>
                    </m:mr>
                  </m:m>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r>
                                  <w:rPr>
                                    <w:rFonts w:ascii="Cambria Math" w:hAnsi="Cambria Math"/>
                                  </w:rPr>
                                  <m:t>Z</m:t>
                                </m:r>
                              </m:sub>
                            </m:sSub>
                          </m:den>
                        </m:f>
                      </m:e>
                    </m:mr>
                    <m:mr>
                      <m:e>
                        <m:r>
                          <w:rPr>
                            <w:rFonts w:ascii="Cambria Math" w:hAnsi="Cambria Math"/>
                          </w:rPr>
                          <m:t>P</m:t>
                        </m:r>
                      </m:e>
                    </m:mr>
                  </m:m>
                </m:e>
              </m:mr>
            </m:m>
          </m:e>
        </m:d>
      </m:oMath>
      <w:r w:rsidRPr="00C20C63">
        <w:tab/>
      </w:r>
      <w:r w:rsidRPr="00C20C63">
        <w:tab/>
      </w:r>
      <w:r w:rsidRPr="00C20C63">
        <w:tab/>
      </w:r>
      <w:r w:rsidRPr="00C20C63">
        <w:tab/>
      </w:r>
      <w:r>
        <w:tab/>
      </w:r>
      <w:r w:rsidRPr="00C20C63">
        <w:tab/>
      </w:r>
      <w:r w:rsidRPr="00C20C63">
        <w:tab/>
      </w:r>
      <w:r w:rsidRPr="00C20C63">
        <w:tab/>
      </w:r>
      <w:r w:rsidRPr="00C20C63">
        <w:tab/>
      </w:r>
      <w:r w:rsidRPr="00C20C63">
        <w:tab/>
      </w:r>
      <w:r w:rsidRPr="00C20C63">
        <w:tab/>
      </w:r>
      <w:r w:rsidRPr="00C20C63">
        <w:tab/>
        <w:t xml:space="preserve">    </w:t>
      </w:r>
      <w:r>
        <w:t>(22</w:t>
      </w:r>
      <w:r w:rsidRPr="00C20C63">
        <w:t>)</w:t>
      </w:r>
    </w:p>
    <w:p w:rsidR="00DB69F3" w:rsidRPr="00C20C63" w:rsidRDefault="00DB69F3" w:rsidP="00DB69F3">
      <w:pPr>
        <w:spacing w:after="0" w:line="240" w:lineRule="auto"/>
      </w:pPr>
      <m:oMath>
        <m:sSub>
          <m:sSubPr>
            <m:ctrlPr>
              <w:rPr>
                <w:rFonts w:ascii="Cambria Math" w:hAnsi="Cambria Math"/>
              </w:rPr>
            </m:ctrlPr>
          </m:sSubPr>
          <m:e>
            <m:r>
              <m:rPr>
                <m:sty m:val="p"/>
              </m:rPr>
              <w:rPr>
                <w:rFonts w:ascii="Cambria Math" w:hAnsi="Cambria Math"/>
              </w:rPr>
              <m:t>θ</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AW</m:t>
                          </m:r>
                        </m:sub>
                      </m:sSub>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r>
                            <w:rPr>
                              <w:rFonts w:ascii="Cambria Math" w:hAnsi="Cambria Math"/>
                            </w:rPr>
                            <m:t>Z</m:t>
                          </m:r>
                        </m:sub>
                      </m:sSub>
                    </m:den>
                  </m:f>
                </m:e>
              </m:mr>
            </m:m>
          </m:e>
        </m:d>
      </m:oMath>
      <w:r w:rsidRPr="00C20C63">
        <w:tab/>
      </w:r>
      <w:r w:rsidRPr="00C20C63">
        <w:tab/>
      </w:r>
      <w:r w:rsidRPr="00C20C63">
        <w:tab/>
      </w:r>
      <w:r w:rsidRPr="00C20C63">
        <w:tab/>
      </w:r>
      <w:r w:rsidRPr="00C20C63">
        <w:tab/>
      </w:r>
      <w:r>
        <w:tab/>
      </w:r>
      <w:r w:rsidRPr="00C20C63">
        <w:tab/>
      </w:r>
      <w:r w:rsidRPr="00C20C63">
        <w:tab/>
      </w:r>
      <w:r w:rsidRPr="00C20C63">
        <w:tab/>
      </w:r>
      <w:r w:rsidRPr="00C20C63">
        <w:tab/>
      </w:r>
      <w:r w:rsidRPr="00C20C63">
        <w:tab/>
      </w:r>
      <w:r w:rsidRPr="00C20C63">
        <w:tab/>
        <w:t xml:space="preserve">    </w:t>
      </w:r>
      <w:r>
        <w:t>(23</w:t>
      </w:r>
      <w:r w:rsidRPr="00C20C63">
        <w:t>)</w:t>
      </w:r>
    </w:p>
    <w:p w:rsidR="00C20C63" w:rsidRDefault="00DB69F3" w:rsidP="00DB69F3">
      <w:pPr>
        <w:spacing w:after="0" w:line="240" w:lineRule="auto"/>
        <w:rPr>
          <w:highlight w:val="yellow"/>
        </w:rPr>
      </w:pPr>
      <m:oMath>
        <m:sSub>
          <m:sSubPr>
            <m:ctrlPr>
              <w:rPr>
                <w:rFonts w:ascii="Cambria Math" w:hAnsi="Cambria Math"/>
              </w:rPr>
            </m:ctrlPr>
          </m:sSubPr>
          <m:e>
            <m:r>
              <m:rPr>
                <m:sty m:val="p"/>
              </m:rPr>
              <w:rPr>
                <w:rFonts w:ascii="Cambria Math" w:hAnsi="Cambria Math"/>
              </w:rPr>
              <m:t>θ</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r>
                      <w:rPr>
                        <w:rFonts w:ascii="Cambria Math" w:hAnsi="Cambria Math"/>
                      </w:rPr>
                      <m:t>Z</m:t>
                    </m:r>
                  </m:sub>
                </m:sSub>
              </m:den>
            </m:f>
          </m:e>
        </m:d>
      </m:oMath>
      <w:r>
        <w:tab/>
      </w:r>
      <w:r>
        <w:tab/>
      </w:r>
      <w:r>
        <w:tab/>
      </w:r>
      <w:r>
        <w:tab/>
      </w:r>
      <w:r>
        <w:tab/>
      </w:r>
      <w:r>
        <w:tab/>
      </w:r>
      <w:r>
        <w:tab/>
      </w:r>
      <w:r>
        <w:tab/>
      </w:r>
      <w:r>
        <w:tab/>
      </w:r>
      <w:r>
        <w:tab/>
      </w:r>
      <w:r>
        <w:tab/>
      </w:r>
      <w:r>
        <w:tab/>
        <w:t xml:space="preserve">    </w:t>
      </w:r>
      <w:r>
        <w:t>(24</w:t>
      </w:r>
      <w:r>
        <w:t>)</w:t>
      </w:r>
    </w:p>
    <w:p w:rsidR="00C20C63" w:rsidRPr="00C20C63" w:rsidRDefault="00C20C63" w:rsidP="00C20C63">
      <w:pPr>
        <w:spacing w:after="0" w:line="240" w:lineRule="auto"/>
        <w:rPr>
          <w:highlight w:val="yellow"/>
        </w:rPr>
      </w:pPr>
    </w:p>
    <w:p w:rsidR="00B47FF6" w:rsidRPr="00354B50" w:rsidRDefault="00B47FF6" w:rsidP="00B75165">
      <w:pPr>
        <w:pStyle w:val="ListParagraph"/>
        <w:numPr>
          <w:ilvl w:val="0"/>
          <w:numId w:val="9"/>
        </w:numPr>
        <w:spacing w:after="0" w:line="240" w:lineRule="auto"/>
        <w:rPr>
          <w:highlight w:val="yellow"/>
        </w:rPr>
      </w:pPr>
      <w:r w:rsidRPr="00B47FF6">
        <w:rPr>
          <w:highlight w:val="yellow"/>
        </w:rPr>
        <w:t>Persisten</w:t>
      </w:r>
      <w:r w:rsidRPr="00354B50">
        <w:rPr>
          <w:highlight w:val="yellow"/>
        </w:rPr>
        <w:t>ce of Excitation</w:t>
      </w:r>
    </w:p>
    <w:p w:rsidR="00354B50" w:rsidRPr="00354B50" w:rsidRDefault="00354B50" w:rsidP="00B47FF6">
      <w:pPr>
        <w:pStyle w:val="ListParagraph"/>
        <w:numPr>
          <w:ilvl w:val="0"/>
          <w:numId w:val="9"/>
        </w:numPr>
        <w:spacing w:after="0" w:line="240" w:lineRule="auto"/>
        <w:rPr>
          <w:highlight w:val="yellow"/>
        </w:rPr>
      </w:pPr>
      <w:r w:rsidRPr="00354B50">
        <w:rPr>
          <w:highlight w:val="yellow"/>
        </w:rPr>
        <w:t>Method 1</w:t>
      </w:r>
    </w:p>
    <w:p w:rsidR="00B47FF6" w:rsidRPr="00B47FF6" w:rsidRDefault="00354B50" w:rsidP="00354B50">
      <w:pPr>
        <w:pStyle w:val="ListParagraph"/>
        <w:numPr>
          <w:ilvl w:val="1"/>
          <w:numId w:val="9"/>
        </w:numPr>
        <w:spacing w:after="0" w:line="240" w:lineRule="auto"/>
        <w:rPr>
          <w:sz w:val="24"/>
          <w:highlight w:val="yellow"/>
        </w:rPr>
      </w:pPr>
      <w:r>
        <w:rPr>
          <w:highlight w:val="yellow"/>
        </w:rPr>
        <w:t>Choose</w:t>
      </w:r>
      <w:r w:rsidR="00B75165">
        <w:rPr>
          <w:highlight w:val="yellow"/>
        </w:rPr>
        <w:t xml:space="preserve"> initial </w:t>
      </w:r>
      <w:r w:rsidR="00B47FF6">
        <w:rPr>
          <w:highlight w:val="yellow"/>
        </w:rPr>
        <w:t>theta</w:t>
      </w:r>
      <w:r>
        <w:rPr>
          <w:highlight w:val="yellow"/>
        </w:rPr>
        <w:t xml:space="preserve"> &amp; </w:t>
      </w:r>
      <w:r w:rsidR="00B75165">
        <w:rPr>
          <w:highlight w:val="yellow"/>
        </w:rPr>
        <w:t>eta</w:t>
      </w:r>
    </w:p>
    <w:p w:rsidR="00B47FF6" w:rsidRPr="00354B50" w:rsidRDefault="00B47FF6" w:rsidP="00354B50">
      <w:pPr>
        <w:pStyle w:val="ListParagraph"/>
        <w:numPr>
          <w:ilvl w:val="1"/>
          <w:numId w:val="9"/>
        </w:numPr>
        <w:spacing w:after="0" w:line="240" w:lineRule="auto"/>
        <w:rPr>
          <w:sz w:val="24"/>
          <w:highlight w:val="yellow"/>
        </w:rPr>
      </w:pPr>
      <w:r>
        <w:rPr>
          <w:highlight w:val="yellow"/>
        </w:rPr>
        <w:t>Gradient Update Law</w:t>
      </w:r>
    </w:p>
    <w:p w:rsidR="00354B50" w:rsidRPr="00354B50" w:rsidRDefault="00354B50" w:rsidP="00354B50">
      <w:pPr>
        <w:pStyle w:val="ListParagraph"/>
        <w:numPr>
          <w:ilvl w:val="1"/>
          <w:numId w:val="9"/>
        </w:numPr>
        <w:spacing w:after="0" w:line="240" w:lineRule="auto"/>
        <w:rPr>
          <w:sz w:val="24"/>
          <w:highlight w:val="yellow"/>
        </w:rPr>
      </w:pPr>
      <w:r>
        <w:rPr>
          <w:highlight w:val="yellow"/>
        </w:rPr>
        <w:t>Compare simulation to training data</w:t>
      </w:r>
    </w:p>
    <w:p w:rsidR="00354B50" w:rsidRPr="00354B50" w:rsidRDefault="00354B50" w:rsidP="00354B50">
      <w:pPr>
        <w:pStyle w:val="ListParagraph"/>
        <w:numPr>
          <w:ilvl w:val="1"/>
          <w:numId w:val="9"/>
        </w:numPr>
        <w:spacing w:after="0" w:line="240" w:lineRule="auto"/>
        <w:rPr>
          <w:sz w:val="24"/>
          <w:highlight w:val="yellow"/>
        </w:rPr>
      </w:pPr>
      <w:r>
        <w:rPr>
          <w:highlight w:val="yellow"/>
        </w:rPr>
        <w:t>Adjust initial theta &amp; eta and repeat</w:t>
      </w:r>
    </w:p>
    <w:p w:rsidR="00354B50" w:rsidRPr="00B47FF6" w:rsidRDefault="00354B50" w:rsidP="00354B50">
      <w:pPr>
        <w:pStyle w:val="ListParagraph"/>
        <w:numPr>
          <w:ilvl w:val="0"/>
          <w:numId w:val="9"/>
        </w:numPr>
        <w:spacing w:after="0" w:line="240" w:lineRule="auto"/>
        <w:rPr>
          <w:sz w:val="24"/>
          <w:highlight w:val="yellow"/>
        </w:rPr>
      </w:pPr>
      <w:r>
        <w:rPr>
          <w:highlight w:val="yellow"/>
        </w:rPr>
        <w:t>Method 2 (ask Carlos)</w:t>
      </w:r>
    </w:p>
    <w:p w:rsidR="00B75165" w:rsidRPr="00B75165" w:rsidRDefault="00B75165" w:rsidP="002B2197">
      <w:pPr>
        <w:spacing w:after="0" w:line="240" w:lineRule="auto"/>
        <w:rPr>
          <w:rFonts w:asciiTheme="minorHAnsi" w:hAnsiTheme="minorHAnsi"/>
          <w:sz w:val="24"/>
          <w:highlight w:val="yellow"/>
        </w:rPr>
      </w:pPr>
    </w:p>
    <w:p w:rsidR="00935C51" w:rsidRPr="000D6EC4" w:rsidRDefault="00935C51" w:rsidP="002B2197">
      <w:pPr>
        <w:spacing w:after="0" w:line="240" w:lineRule="auto"/>
        <w:rPr>
          <w:rFonts w:asciiTheme="minorHAnsi" w:hAnsiTheme="minorHAnsi"/>
          <w:i/>
          <w:sz w:val="24"/>
          <w:highlight w:val="yellow"/>
        </w:rPr>
      </w:pPr>
      <w:r w:rsidRPr="000D6EC4">
        <w:rPr>
          <w:rFonts w:asciiTheme="minorHAnsi" w:hAnsiTheme="minorHAnsi"/>
          <w:i/>
          <w:sz w:val="24"/>
          <w:highlight w:val="yellow"/>
        </w:rPr>
        <w:t>Parameter Validation</w:t>
      </w:r>
    </w:p>
    <w:p w:rsidR="00354B50" w:rsidRDefault="00354B50" w:rsidP="00354B50">
      <w:pPr>
        <w:spacing w:after="0" w:line="240" w:lineRule="auto"/>
        <w:rPr>
          <w:highlight w:val="yellow"/>
        </w:rPr>
      </w:pPr>
    </w:p>
    <w:p w:rsidR="00935C51" w:rsidRPr="00354B50" w:rsidRDefault="00616B17" w:rsidP="00354B50">
      <w:pPr>
        <w:spacing w:after="0" w:line="240" w:lineRule="auto"/>
        <w:rPr>
          <w:b/>
          <w:highlight w:val="yellow"/>
        </w:rPr>
      </w:pPr>
      <w:r>
        <w:rPr>
          <w:b/>
          <w:highlight w:val="yellow"/>
        </w:rPr>
        <w:t xml:space="preserve">Validation using </w:t>
      </w:r>
      <w:r w:rsidR="00261ABD" w:rsidRPr="00354B50">
        <w:rPr>
          <w:b/>
          <w:highlight w:val="yellow"/>
        </w:rPr>
        <w:t>Tes</w:t>
      </w:r>
      <w:r w:rsidR="00354B50">
        <w:rPr>
          <w:b/>
          <w:highlight w:val="yellow"/>
        </w:rPr>
        <w:t>t D</w:t>
      </w:r>
      <w:r w:rsidR="00261ABD" w:rsidRPr="00354B50">
        <w:rPr>
          <w:b/>
          <w:highlight w:val="yellow"/>
        </w:rPr>
        <w:t>ata</w:t>
      </w:r>
    </w:p>
    <w:p w:rsidR="00FF4675" w:rsidRPr="00C311B4" w:rsidRDefault="00FF4675" w:rsidP="00FF4675">
      <w:pPr>
        <w:spacing w:after="0" w:line="240" w:lineRule="auto"/>
      </w:pPr>
    </w:p>
    <w:p w:rsidR="00C311B4" w:rsidRPr="00C311B4" w:rsidRDefault="00616B17" w:rsidP="00FF4675">
      <w:pPr>
        <w:spacing w:after="0" w:line="240" w:lineRule="auto"/>
        <w:rPr>
          <w:b/>
        </w:rPr>
      </w:pPr>
      <w:r>
        <w:rPr>
          <w:b/>
        </w:rPr>
        <w:t xml:space="preserve">Validation using </w:t>
      </w:r>
      <w:r w:rsidR="00C311B4" w:rsidRPr="00C311B4">
        <w:rPr>
          <w:b/>
        </w:rPr>
        <w:t>Real Parameters</w:t>
      </w:r>
    </w:p>
    <w:p w:rsidR="00C311B4" w:rsidRPr="00C311B4" w:rsidRDefault="00C311B4" w:rsidP="00FF4675">
      <w:pPr>
        <w:spacing w:after="0" w:line="240" w:lineRule="auto"/>
      </w:pPr>
    </w:p>
    <w:p w:rsidR="0023058C" w:rsidRPr="0023058C" w:rsidRDefault="0023058C" w:rsidP="0023058C">
      <w:pPr>
        <w:keepNext/>
        <w:spacing w:after="0" w:line="240" w:lineRule="auto"/>
        <w:rPr>
          <w:rFonts w:asciiTheme="minorHAnsi" w:hAnsiTheme="minorHAnsi"/>
        </w:rPr>
      </w:pPr>
      <w:r>
        <w:rPr>
          <w:rFonts w:asciiTheme="minorHAnsi" w:hAnsiTheme="minorHAnsi"/>
          <w:i/>
          <w:sz w:val="18"/>
        </w:rPr>
        <w:t>Table 2</w:t>
      </w:r>
      <w:r w:rsidRPr="002B2197">
        <w:rPr>
          <w:rFonts w:asciiTheme="minorHAnsi" w:hAnsiTheme="minorHAnsi"/>
          <w:i/>
          <w:sz w:val="18"/>
        </w:rPr>
        <w:t xml:space="preserve">: Description of </w:t>
      </w:r>
      <w:r>
        <w:rPr>
          <w:rFonts w:asciiTheme="minorHAnsi" w:hAnsiTheme="minorHAnsi"/>
          <w:i/>
          <w:sz w:val="18"/>
        </w:rPr>
        <w:t>room and material properties</w:t>
      </w:r>
    </w:p>
    <w:tbl>
      <w:tblPr>
        <w:tblStyle w:val="a"/>
        <w:tblW w:w="97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810"/>
        <w:gridCol w:w="1980"/>
        <w:gridCol w:w="450"/>
        <w:gridCol w:w="1350"/>
        <w:gridCol w:w="1800"/>
      </w:tblGrid>
      <w:tr w:rsidR="00FF4675" w:rsidRPr="00B61A98" w:rsidTr="00841BA2">
        <w:tc>
          <w:tcPr>
            <w:tcW w:w="1350" w:type="dxa"/>
          </w:tcPr>
          <w:p w:rsidR="00FF4675" w:rsidRPr="00B61A98" w:rsidRDefault="00FF4675" w:rsidP="00B47FF6">
            <w:pPr>
              <w:rPr>
                <w:rFonts w:asciiTheme="minorHAnsi" w:hAnsiTheme="minorHAnsi"/>
              </w:rPr>
            </w:pPr>
            <w:r w:rsidRPr="00B61A98">
              <w:rPr>
                <w:rFonts w:asciiTheme="minorHAnsi" w:hAnsiTheme="minorHAnsi"/>
                <w:b/>
                <w:i/>
              </w:rPr>
              <w:t>Symbol</w:t>
            </w:r>
          </w:p>
        </w:tc>
        <w:tc>
          <w:tcPr>
            <w:tcW w:w="2810" w:type="dxa"/>
          </w:tcPr>
          <w:p w:rsidR="00FF4675" w:rsidRPr="00B61A98" w:rsidRDefault="00FF4675" w:rsidP="00B47FF6">
            <w:pPr>
              <w:rPr>
                <w:rFonts w:asciiTheme="minorHAnsi" w:hAnsiTheme="minorHAnsi"/>
              </w:rPr>
            </w:pPr>
            <w:r w:rsidRPr="00B61A98">
              <w:rPr>
                <w:rFonts w:asciiTheme="minorHAnsi" w:hAnsiTheme="minorHAnsi"/>
                <w:b/>
                <w:i/>
              </w:rPr>
              <w:t>Description</w:t>
            </w:r>
          </w:p>
        </w:tc>
        <w:tc>
          <w:tcPr>
            <w:tcW w:w="1980" w:type="dxa"/>
          </w:tcPr>
          <w:p w:rsidR="00FF4675" w:rsidRPr="00B61A98" w:rsidRDefault="00FF4675" w:rsidP="00B47FF6">
            <w:pPr>
              <w:rPr>
                <w:rFonts w:asciiTheme="minorHAnsi" w:hAnsiTheme="minorHAnsi"/>
              </w:rPr>
            </w:pPr>
            <w:r w:rsidRPr="00B61A98">
              <w:rPr>
                <w:rFonts w:asciiTheme="minorHAnsi" w:hAnsiTheme="minorHAnsi"/>
                <w:b/>
                <w:i/>
              </w:rPr>
              <w:t>Units</w:t>
            </w:r>
          </w:p>
        </w:tc>
        <w:tc>
          <w:tcPr>
            <w:tcW w:w="450" w:type="dxa"/>
          </w:tcPr>
          <w:p w:rsidR="00FF4675" w:rsidRPr="002B2197" w:rsidRDefault="00FF4675" w:rsidP="00B47FF6">
            <w:pPr>
              <w:rPr>
                <w:rFonts w:asciiTheme="minorHAnsi" w:hAnsiTheme="minorHAnsi"/>
                <w:highlight w:val="yellow"/>
              </w:rPr>
            </w:pPr>
          </w:p>
        </w:tc>
        <w:tc>
          <w:tcPr>
            <w:tcW w:w="1350" w:type="dxa"/>
          </w:tcPr>
          <w:p w:rsidR="00FF4675" w:rsidRPr="00B61A98" w:rsidRDefault="00FF4675" w:rsidP="00B47FF6">
            <w:pPr>
              <w:rPr>
                <w:rFonts w:asciiTheme="minorHAnsi" w:hAnsiTheme="minorHAnsi"/>
              </w:rPr>
            </w:pPr>
            <w:r w:rsidRPr="00B61A98">
              <w:rPr>
                <w:rFonts w:asciiTheme="minorHAnsi" w:hAnsiTheme="minorHAnsi"/>
                <w:b/>
                <w:i/>
              </w:rPr>
              <w:t>Subscript</w:t>
            </w:r>
          </w:p>
        </w:tc>
        <w:tc>
          <w:tcPr>
            <w:tcW w:w="1800" w:type="dxa"/>
          </w:tcPr>
          <w:p w:rsidR="00FF4675" w:rsidRPr="00B61A98" w:rsidRDefault="00FF4675" w:rsidP="00B47FF6">
            <w:pPr>
              <w:rPr>
                <w:rFonts w:asciiTheme="minorHAnsi" w:hAnsiTheme="minorHAnsi"/>
              </w:rPr>
            </w:pPr>
            <w:r w:rsidRPr="00B61A98">
              <w:rPr>
                <w:rFonts w:asciiTheme="minorHAnsi" w:hAnsiTheme="minorHAnsi"/>
                <w:b/>
                <w:i/>
              </w:rPr>
              <w:t>Description</w:t>
            </w:r>
          </w:p>
        </w:tc>
      </w:tr>
      <w:tr w:rsidR="00841BA2" w:rsidRPr="00B61A98" w:rsidTr="00841BA2">
        <w:tc>
          <w:tcPr>
            <w:tcW w:w="1350" w:type="dxa"/>
          </w:tcPr>
          <w:p w:rsidR="00841BA2" w:rsidRPr="00B61A98" w:rsidRDefault="00841BA2" w:rsidP="00841BA2">
            <w:pPr>
              <w:rPr>
                <w:rFonts w:asciiTheme="minorHAnsi" w:hAnsiTheme="minorHAnsi"/>
              </w:rPr>
            </w:pPr>
            <w:r>
              <w:rPr>
                <w:rFonts w:asciiTheme="minorHAnsi" w:hAnsiTheme="minorHAnsi"/>
              </w:rPr>
              <w:t>ρ</w:t>
            </w:r>
          </w:p>
        </w:tc>
        <w:tc>
          <w:tcPr>
            <w:tcW w:w="2810" w:type="dxa"/>
          </w:tcPr>
          <w:p w:rsidR="00841BA2" w:rsidRPr="00B61A98" w:rsidRDefault="00841BA2" w:rsidP="00841BA2">
            <w:pPr>
              <w:rPr>
                <w:rFonts w:asciiTheme="minorHAnsi" w:hAnsiTheme="minorHAnsi"/>
              </w:rPr>
            </w:pPr>
            <w:r w:rsidRPr="00B61A98">
              <w:rPr>
                <w:rFonts w:asciiTheme="minorHAnsi" w:hAnsiTheme="minorHAnsi"/>
              </w:rPr>
              <w:t>Density</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lb</w:t>
            </w:r>
            <w:proofErr w:type="spellEnd"/>
            <w:r>
              <w:rPr>
                <w:rFonts w:asciiTheme="minorHAnsi" w:hAnsiTheme="minorHAnsi"/>
              </w:rPr>
              <w:t>/ft</w:t>
            </w:r>
            <w:r>
              <w:rPr>
                <w:rFonts w:asciiTheme="minorHAnsi" w:hAnsiTheme="minorHAnsi"/>
                <w:vertAlign w:val="superscript"/>
              </w:rPr>
              <w:t>3</w:t>
            </w:r>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41BA2" w:rsidP="00841BA2">
            <w:pPr>
              <w:rPr>
                <w:rFonts w:asciiTheme="minorHAnsi" w:hAnsiTheme="minorHAnsi"/>
              </w:rPr>
            </w:pPr>
            <w:r>
              <w:rPr>
                <w:rFonts w:asciiTheme="minorHAnsi" w:hAnsiTheme="minorHAnsi"/>
              </w:rPr>
              <w:t>conc</w:t>
            </w:r>
          </w:p>
        </w:tc>
        <w:tc>
          <w:tcPr>
            <w:tcW w:w="1800" w:type="dxa"/>
          </w:tcPr>
          <w:p w:rsidR="00841BA2" w:rsidRPr="00B61A98" w:rsidRDefault="00841BA2" w:rsidP="00841BA2">
            <w:pPr>
              <w:rPr>
                <w:rFonts w:asciiTheme="minorHAnsi" w:hAnsiTheme="minorHAnsi"/>
              </w:rPr>
            </w:pPr>
            <w:r>
              <w:rPr>
                <w:rFonts w:asciiTheme="minorHAnsi" w:hAnsiTheme="minorHAnsi"/>
              </w:rPr>
              <w:t>Concrete</w:t>
            </w:r>
          </w:p>
        </w:tc>
      </w:tr>
      <w:tr w:rsidR="00841BA2" w:rsidRPr="00B61A98" w:rsidTr="00841BA2">
        <w:tc>
          <w:tcPr>
            <w:tcW w:w="1350" w:type="dxa"/>
          </w:tcPr>
          <w:p w:rsidR="00841BA2" w:rsidRPr="00B61A98" w:rsidRDefault="00C311B4" w:rsidP="00841BA2">
            <w:pPr>
              <w:rPr>
                <w:rFonts w:asciiTheme="minorHAnsi" w:hAnsiTheme="minorHAnsi"/>
              </w:rPr>
            </w:pPr>
            <w:r>
              <w:rPr>
                <w:rFonts w:asciiTheme="minorHAnsi" w:hAnsiTheme="minorHAnsi"/>
              </w:rPr>
              <w:t>c</w:t>
            </w:r>
          </w:p>
        </w:tc>
        <w:tc>
          <w:tcPr>
            <w:tcW w:w="2810" w:type="dxa"/>
          </w:tcPr>
          <w:p w:rsidR="00841BA2" w:rsidRPr="00B61A98" w:rsidRDefault="00841BA2" w:rsidP="00841BA2">
            <w:pPr>
              <w:rPr>
                <w:rFonts w:asciiTheme="minorHAnsi" w:hAnsiTheme="minorHAnsi"/>
              </w:rPr>
            </w:pPr>
            <w:r w:rsidRPr="00B61A98">
              <w:rPr>
                <w:rFonts w:asciiTheme="minorHAnsi" w:hAnsiTheme="minorHAnsi"/>
              </w:rPr>
              <w:t>Specific Heat</w:t>
            </w:r>
          </w:p>
        </w:tc>
        <w:tc>
          <w:tcPr>
            <w:tcW w:w="1980" w:type="dxa"/>
          </w:tcPr>
          <w:p w:rsidR="00841BA2" w:rsidRPr="00B61A98" w:rsidRDefault="00841BA2" w:rsidP="00841BA2">
            <w:pPr>
              <w:rPr>
                <w:rFonts w:asciiTheme="minorHAnsi" w:hAnsiTheme="minorHAnsi"/>
              </w:rPr>
            </w:pPr>
            <w:r>
              <w:rPr>
                <w:rFonts w:asciiTheme="minorHAnsi" w:hAnsiTheme="minorHAnsi"/>
              </w:rPr>
              <w:t>[BTU/</w:t>
            </w:r>
            <w:proofErr w:type="spellStart"/>
            <w:r>
              <w:rPr>
                <w:rFonts w:asciiTheme="minorHAnsi" w:hAnsiTheme="minorHAnsi"/>
              </w:rPr>
              <w:t>lb</w:t>
            </w:r>
            <w:proofErr w:type="spellEnd"/>
            <w:r>
              <w:rPr>
                <w:rFonts w:asciiTheme="minorHAnsi" w:hAnsiTheme="minorHAnsi"/>
              </w:rPr>
              <w:t>-°F]</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41BA2" w:rsidP="00841BA2">
            <w:pPr>
              <w:rPr>
                <w:rFonts w:asciiTheme="minorHAnsi" w:hAnsiTheme="minorHAnsi"/>
              </w:rPr>
            </w:pPr>
            <w:r>
              <w:rPr>
                <w:rFonts w:asciiTheme="minorHAnsi" w:hAnsiTheme="minorHAnsi"/>
              </w:rPr>
              <w:t>cem</w:t>
            </w:r>
          </w:p>
        </w:tc>
        <w:tc>
          <w:tcPr>
            <w:tcW w:w="1800" w:type="dxa"/>
          </w:tcPr>
          <w:p w:rsidR="00841BA2" w:rsidRPr="00B61A98" w:rsidRDefault="00841BA2" w:rsidP="00841BA2">
            <w:pPr>
              <w:rPr>
                <w:rFonts w:asciiTheme="minorHAnsi" w:hAnsiTheme="minorHAnsi"/>
              </w:rPr>
            </w:pPr>
            <w:r>
              <w:rPr>
                <w:rFonts w:asciiTheme="minorHAnsi" w:hAnsiTheme="minorHAnsi"/>
              </w:rPr>
              <w:t>Cement</w:t>
            </w:r>
          </w:p>
        </w:tc>
      </w:tr>
      <w:tr w:rsidR="00841BA2" w:rsidRPr="00B61A98" w:rsidTr="00841BA2">
        <w:tc>
          <w:tcPr>
            <w:tcW w:w="1350" w:type="dxa"/>
          </w:tcPr>
          <w:p w:rsidR="00841BA2" w:rsidRPr="00B61A98" w:rsidRDefault="00C311B4" w:rsidP="00841BA2">
            <w:pPr>
              <w:rPr>
                <w:rFonts w:asciiTheme="minorHAnsi" w:hAnsiTheme="minorHAnsi"/>
              </w:rPr>
            </w:pPr>
            <w:r>
              <w:rPr>
                <w:rFonts w:asciiTheme="minorHAnsi" w:hAnsiTheme="minorHAnsi"/>
              </w:rPr>
              <w:t>t</w:t>
            </w:r>
          </w:p>
        </w:tc>
        <w:tc>
          <w:tcPr>
            <w:tcW w:w="2810" w:type="dxa"/>
          </w:tcPr>
          <w:p w:rsidR="00841BA2" w:rsidRPr="00B61A98" w:rsidRDefault="00841BA2" w:rsidP="00841BA2">
            <w:pPr>
              <w:rPr>
                <w:rFonts w:asciiTheme="minorHAnsi" w:hAnsiTheme="minorHAnsi"/>
              </w:rPr>
            </w:pPr>
            <w:r>
              <w:rPr>
                <w:rFonts w:asciiTheme="minorHAnsi" w:hAnsiTheme="minorHAnsi"/>
              </w:rPr>
              <w:t>Thickness</w:t>
            </w:r>
          </w:p>
        </w:tc>
        <w:tc>
          <w:tcPr>
            <w:tcW w:w="1980" w:type="dxa"/>
          </w:tcPr>
          <w:p w:rsidR="00841BA2" w:rsidRPr="00B61A98" w:rsidRDefault="00841BA2" w:rsidP="00841BA2">
            <w:pPr>
              <w:rPr>
                <w:rFonts w:asciiTheme="minorHAnsi" w:hAnsiTheme="minorHAnsi"/>
              </w:rPr>
            </w:pPr>
            <w:r>
              <w:rPr>
                <w:rFonts w:asciiTheme="minorHAnsi" w:hAnsiTheme="minorHAnsi"/>
              </w:rPr>
              <w:t>[in]</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41BA2" w:rsidP="00841BA2">
            <w:pPr>
              <w:rPr>
                <w:rFonts w:asciiTheme="minorHAnsi" w:hAnsiTheme="minorHAnsi"/>
              </w:rPr>
            </w:pPr>
            <w:r>
              <w:rPr>
                <w:rFonts w:asciiTheme="minorHAnsi" w:hAnsiTheme="minorHAnsi"/>
              </w:rPr>
              <w:t>ceil</w:t>
            </w:r>
          </w:p>
        </w:tc>
        <w:tc>
          <w:tcPr>
            <w:tcW w:w="1800" w:type="dxa"/>
          </w:tcPr>
          <w:p w:rsidR="00841BA2" w:rsidRPr="00B61A98" w:rsidRDefault="00841BA2" w:rsidP="00841BA2">
            <w:pPr>
              <w:rPr>
                <w:rFonts w:asciiTheme="minorHAnsi" w:hAnsiTheme="minorHAnsi"/>
              </w:rPr>
            </w:pPr>
            <w:r>
              <w:rPr>
                <w:rFonts w:asciiTheme="minorHAnsi" w:hAnsiTheme="minorHAnsi"/>
              </w:rPr>
              <w:t>Ceiling</w:t>
            </w:r>
          </w:p>
        </w:tc>
      </w:tr>
      <w:tr w:rsidR="00841BA2" w:rsidRPr="00B61A98" w:rsidTr="00841BA2">
        <w:tc>
          <w:tcPr>
            <w:tcW w:w="1350" w:type="dxa"/>
          </w:tcPr>
          <w:p w:rsidR="00841BA2" w:rsidRPr="00B61A98" w:rsidRDefault="00841BA2" w:rsidP="00841BA2">
            <w:pPr>
              <w:rPr>
                <w:rFonts w:asciiTheme="minorHAnsi" w:hAnsiTheme="minorHAnsi"/>
              </w:rPr>
            </w:pPr>
            <w:r>
              <w:rPr>
                <w:rFonts w:asciiTheme="minorHAnsi" w:hAnsiTheme="minorHAnsi"/>
              </w:rPr>
              <w:t>L</w:t>
            </w:r>
          </w:p>
        </w:tc>
        <w:tc>
          <w:tcPr>
            <w:tcW w:w="2810" w:type="dxa"/>
          </w:tcPr>
          <w:p w:rsidR="00841BA2" w:rsidRPr="00B61A98" w:rsidRDefault="00841BA2" w:rsidP="00841BA2">
            <w:pPr>
              <w:rPr>
                <w:rFonts w:asciiTheme="minorHAnsi" w:hAnsiTheme="minorHAnsi"/>
              </w:rPr>
            </w:pPr>
            <w:r>
              <w:rPr>
                <w:rFonts w:asciiTheme="minorHAnsi" w:hAnsiTheme="minorHAnsi"/>
              </w:rPr>
              <w:t>Length</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41BA2" w:rsidP="00841BA2">
            <w:pPr>
              <w:rPr>
                <w:rFonts w:asciiTheme="minorHAnsi" w:hAnsiTheme="minorHAnsi"/>
              </w:rPr>
            </w:pPr>
            <w:r>
              <w:rPr>
                <w:rFonts w:asciiTheme="minorHAnsi" w:hAnsiTheme="minorHAnsi"/>
              </w:rPr>
              <w:t>air</w:t>
            </w:r>
          </w:p>
        </w:tc>
        <w:tc>
          <w:tcPr>
            <w:tcW w:w="1800" w:type="dxa"/>
          </w:tcPr>
          <w:p w:rsidR="00841BA2" w:rsidRPr="00B61A98" w:rsidRDefault="00841BA2" w:rsidP="00841BA2">
            <w:pPr>
              <w:rPr>
                <w:rFonts w:asciiTheme="minorHAnsi" w:hAnsiTheme="minorHAnsi"/>
              </w:rPr>
            </w:pPr>
            <w:r>
              <w:rPr>
                <w:rFonts w:asciiTheme="minorHAnsi" w:hAnsiTheme="minorHAnsi"/>
              </w:rPr>
              <w:t>Air</w:t>
            </w:r>
          </w:p>
        </w:tc>
      </w:tr>
      <w:tr w:rsidR="00841BA2" w:rsidRPr="00B61A98" w:rsidTr="00841BA2">
        <w:tc>
          <w:tcPr>
            <w:tcW w:w="1350" w:type="dxa"/>
          </w:tcPr>
          <w:p w:rsidR="00841BA2" w:rsidRPr="00B61A98" w:rsidRDefault="00841BA2" w:rsidP="00841BA2">
            <w:pPr>
              <w:rPr>
                <w:rFonts w:asciiTheme="minorHAnsi" w:hAnsiTheme="minorHAnsi"/>
              </w:rPr>
            </w:pPr>
            <w:r>
              <w:rPr>
                <w:rFonts w:asciiTheme="minorHAnsi" w:hAnsiTheme="minorHAnsi"/>
              </w:rPr>
              <w:t>W</w:t>
            </w:r>
          </w:p>
        </w:tc>
        <w:tc>
          <w:tcPr>
            <w:tcW w:w="2810" w:type="dxa"/>
          </w:tcPr>
          <w:p w:rsidR="00841BA2" w:rsidRPr="00B61A98" w:rsidRDefault="00841BA2" w:rsidP="00841BA2">
            <w:pPr>
              <w:rPr>
                <w:rFonts w:asciiTheme="minorHAnsi" w:hAnsiTheme="minorHAnsi"/>
              </w:rPr>
            </w:pPr>
            <w:r>
              <w:rPr>
                <w:rFonts w:asciiTheme="minorHAnsi" w:hAnsiTheme="minorHAnsi"/>
              </w:rPr>
              <w:t>Width</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B61A98" w:rsidRDefault="00841BA2" w:rsidP="00841BA2">
            <w:pPr>
              <w:rPr>
                <w:rFonts w:asciiTheme="minorHAnsi" w:hAnsiTheme="minorHAnsi"/>
              </w:rPr>
            </w:pPr>
            <w:r>
              <w:rPr>
                <w:rFonts w:asciiTheme="minorHAnsi" w:hAnsiTheme="minorHAnsi"/>
              </w:rPr>
              <w:t>room</w:t>
            </w:r>
          </w:p>
        </w:tc>
        <w:tc>
          <w:tcPr>
            <w:tcW w:w="1800" w:type="dxa"/>
          </w:tcPr>
          <w:p w:rsidR="00841BA2" w:rsidRPr="00B61A98" w:rsidRDefault="00841BA2" w:rsidP="00841BA2">
            <w:pPr>
              <w:rPr>
                <w:rFonts w:asciiTheme="minorHAnsi" w:hAnsiTheme="minorHAnsi"/>
              </w:rPr>
            </w:pPr>
            <w:r>
              <w:rPr>
                <w:rFonts w:asciiTheme="minorHAnsi" w:hAnsiTheme="minorHAnsi"/>
              </w:rPr>
              <w:t>Room</w:t>
            </w:r>
          </w:p>
        </w:tc>
      </w:tr>
      <w:tr w:rsidR="00841BA2" w:rsidRPr="002B2197" w:rsidTr="00841BA2">
        <w:tc>
          <w:tcPr>
            <w:tcW w:w="1350" w:type="dxa"/>
          </w:tcPr>
          <w:p w:rsidR="00841BA2" w:rsidRPr="00B61A98" w:rsidRDefault="00841BA2" w:rsidP="00841BA2">
            <w:pPr>
              <w:rPr>
                <w:rFonts w:asciiTheme="minorHAnsi" w:hAnsiTheme="minorHAnsi"/>
              </w:rPr>
            </w:pPr>
            <w:r>
              <w:rPr>
                <w:rFonts w:asciiTheme="minorHAnsi" w:hAnsiTheme="minorHAnsi"/>
              </w:rPr>
              <w:t>H</w:t>
            </w:r>
          </w:p>
        </w:tc>
        <w:tc>
          <w:tcPr>
            <w:tcW w:w="2810" w:type="dxa"/>
          </w:tcPr>
          <w:p w:rsidR="00841BA2" w:rsidRPr="00B61A98" w:rsidRDefault="00841BA2" w:rsidP="00841BA2">
            <w:pPr>
              <w:rPr>
                <w:rFonts w:asciiTheme="minorHAnsi" w:hAnsiTheme="minorHAnsi"/>
              </w:rPr>
            </w:pPr>
            <w:r>
              <w:rPr>
                <w:rFonts w:asciiTheme="minorHAnsi" w:hAnsiTheme="minorHAnsi"/>
              </w:rPr>
              <w:t>Height</w:t>
            </w:r>
          </w:p>
        </w:tc>
        <w:tc>
          <w:tcPr>
            <w:tcW w:w="1980" w:type="dxa"/>
          </w:tcPr>
          <w:p w:rsidR="00841BA2" w:rsidRPr="00B61A98" w:rsidRDefault="00841BA2" w:rsidP="00841BA2">
            <w:pPr>
              <w:rPr>
                <w:rFonts w:asciiTheme="minorHAnsi" w:hAnsiTheme="minorHAnsi"/>
              </w:rPr>
            </w:pPr>
            <w:r>
              <w:rPr>
                <w:rFonts w:asciiTheme="minorHAnsi" w:hAnsiTheme="minorHAnsi"/>
              </w:rPr>
              <w:t>[</w:t>
            </w:r>
            <w:proofErr w:type="spellStart"/>
            <w:r>
              <w:rPr>
                <w:rFonts w:asciiTheme="minorHAnsi" w:hAnsiTheme="minorHAnsi"/>
              </w:rPr>
              <w:t>ft</w:t>
            </w:r>
            <w:proofErr w:type="spellEnd"/>
            <w:r>
              <w:rPr>
                <w:rFonts w:asciiTheme="minorHAnsi" w:hAnsiTheme="minorHAnsi"/>
              </w:rP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FF4675" w:rsidRDefault="00841BA2" w:rsidP="00841BA2">
            <w:pPr>
              <w:rPr>
                <w:rFonts w:asciiTheme="minorHAnsi" w:hAnsiTheme="minorHAnsi"/>
              </w:rPr>
            </w:pPr>
            <w:r>
              <w:rPr>
                <w:rFonts w:asciiTheme="minorHAnsi" w:hAnsiTheme="minorHAnsi"/>
              </w:rPr>
              <w:t>film,</w:t>
            </w:r>
            <w:r w:rsidRPr="00FF4675">
              <w:rPr>
                <w:rFonts w:asciiTheme="minorHAnsi" w:hAnsiTheme="minorHAnsi"/>
              </w:rPr>
              <w:t xml:space="preserve"> in</w:t>
            </w:r>
          </w:p>
        </w:tc>
        <w:tc>
          <w:tcPr>
            <w:tcW w:w="1800" w:type="dxa"/>
          </w:tcPr>
          <w:p w:rsidR="00841BA2" w:rsidRPr="00FF4675" w:rsidRDefault="00841BA2" w:rsidP="00841BA2">
            <w:pPr>
              <w:rPr>
                <w:rFonts w:asciiTheme="minorHAnsi" w:hAnsiTheme="minorHAnsi"/>
              </w:rPr>
            </w:pPr>
            <w:r w:rsidRPr="00FF4675">
              <w:rPr>
                <w:rFonts w:asciiTheme="minorHAnsi" w:hAnsiTheme="minorHAnsi"/>
              </w:rPr>
              <w:t>Inside air film</w:t>
            </w:r>
          </w:p>
        </w:tc>
      </w:tr>
      <w:tr w:rsidR="00841BA2" w:rsidRPr="002B2197" w:rsidTr="00841BA2">
        <w:tc>
          <w:tcPr>
            <w:tcW w:w="1350" w:type="dxa"/>
          </w:tcPr>
          <w:p w:rsidR="00841BA2" w:rsidRPr="00B61A98" w:rsidRDefault="00841BA2" w:rsidP="00841BA2">
            <w:pPr>
              <w:rPr>
                <w:rFonts w:asciiTheme="minorHAnsi" w:hAnsiTheme="minorHAnsi"/>
              </w:rPr>
            </w:pPr>
            <w:r>
              <w:rPr>
                <w:rFonts w:asciiTheme="minorHAnsi" w:hAnsiTheme="minorHAnsi"/>
              </w:rPr>
              <w:t>Rei</w:t>
            </w:r>
          </w:p>
        </w:tc>
        <w:tc>
          <w:tcPr>
            <w:tcW w:w="2810" w:type="dxa"/>
          </w:tcPr>
          <w:p w:rsidR="00841BA2" w:rsidRPr="00B61A98" w:rsidRDefault="00841BA2" w:rsidP="00841BA2">
            <w:pPr>
              <w:rPr>
                <w:rFonts w:asciiTheme="minorHAnsi" w:hAnsiTheme="minorHAnsi"/>
              </w:rPr>
            </w:pPr>
            <w:r>
              <w:rPr>
                <w:rFonts w:asciiTheme="minorHAnsi" w:hAnsiTheme="minorHAnsi"/>
              </w:rPr>
              <w:t>Thermal Resistance per Inch</w:t>
            </w:r>
          </w:p>
        </w:tc>
        <w:tc>
          <w:tcPr>
            <w:tcW w:w="1980" w:type="dxa"/>
          </w:tcPr>
          <w:p w:rsidR="00841BA2" w:rsidRPr="00B06B95" w:rsidRDefault="00841BA2" w:rsidP="00841BA2">
            <w:r>
              <w:rPr>
                <w:rFonts w:asciiTheme="minorHAnsi" w:hAnsiTheme="minorHAnsi"/>
              </w:rPr>
              <w:t>[°</w:t>
            </w:r>
            <w:r>
              <w:t>F-ft</w:t>
            </w:r>
            <w:r w:rsidRPr="00B06B95">
              <w:rPr>
                <w:vertAlign w:val="superscript"/>
              </w:rPr>
              <w:t>2</w:t>
            </w:r>
            <w:r>
              <w:t>-hr/(BTU</w:t>
            </w:r>
            <w:r w:rsidRPr="00B06B95">
              <w:t>-in)</w:t>
            </w:r>
            <w:r>
              <w:t>]</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FF4675" w:rsidRDefault="00841BA2" w:rsidP="00841BA2">
            <w:pPr>
              <w:rPr>
                <w:rFonts w:asciiTheme="minorHAnsi" w:hAnsiTheme="minorHAnsi"/>
              </w:rPr>
            </w:pPr>
            <w:r w:rsidRPr="00FF4675">
              <w:rPr>
                <w:rFonts w:asciiTheme="minorHAnsi" w:hAnsiTheme="minorHAnsi"/>
              </w:rPr>
              <w:t>film, out</w:t>
            </w:r>
          </w:p>
        </w:tc>
        <w:tc>
          <w:tcPr>
            <w:tcW w:w="1800" w:type="dxa"/>
          </w:tcPr>
          <w:p w:rsidR="00841BA2" w:rsidRPr="00FF4675" w:rsidRDefault="00841BA2" w:rsidP="00841BA2">
            <w:pPr>
              <w:rPr>
                <w:rFonts w:asciiTheme="minorHAnsi" w:hAnsiTheme="minorHAnsi"/>
              </w:rPr>
            </w:pPr>
            <w:r w:rsidRPr="00FF4675">
              <w:rPr>
                <w:rFonts w:asciiTheme="minorHAnsi" w:hAnsiTheme="minorHAnsi"/>
              </w:rPr>
              <w:t>Outside air film</w:t>
            </w:r>
          </w:p>
        </w:tc>
      </w:tr>
      <w:tr w:rsidR="00841BA2" w:rsidRPr="002B2197" w:rsidTr="00841BA2">
        <w:tc>
          <w:tcPr>
            <w:tcW w:w="1350" w:type="dxa"/>
          </w:tcPr>
          <w:p w:rsidR="00841BA2" w:rsidRDefault="00841BA2" w:rsidP="00841BA2">
            <w:pPr>
              <w:rPr>
                <w:rFonts w:asciiTheme="minorHAnsi" w:hAnsiTheme="minorHAnsi"/>
              </w:rPr>
            </w:pPr>
            <w:r>
              <w:rPr>
                <w:rFonts w:asciiTheme="minorHAnsi" w:hAnsiTheme="minorHAnsi"/>
              </w:rPr>
              <w:lastRenderedPageBreak/>
              <w:t>Re</w:t>
            </w:r>
          </w:p>
        </w:tc>
        <w:tc>
          <w:tcPr>
            <w:tcW w:w="2810" w:type="dxa"/>
          </w:tcPr>
          <w:p w:rsidR="00841BA2" w:rsidRDefault="00841BA2" w:rsidP="00841BA2">
            <w:pPr>
              <w:rPr>
                <w:rFonts w:asciiTheme="minorHAnsi" w:hAnsiTheme="minorHAnsi"/>
              </w:rPr>
            </w:pPr>
            <w:r>
              <w:rPr>
                <w:rFonts w:asciiTheme="minorHAnsi" w:hAnsiTheme="minorHAnsi"/>
              </w:rPr>
              <w:t>Thermal Resistance</w:t>
            </w:r>
          </w:p>
        </w:tc>
        <w:tc>
          <w:tcPr>
            <w:tcW w:w="1980" w:type="dxa"/>
          </w:tcPr>
          <w:p w:rsidR="00841BA2" w:rsidRDefault="00841BA2" w:rsidP="00841BA2">
            <w:pPr>
              <w:rPr>
                <w:rFonts w:asciiTheme="minorHAnsi" w:hAnsiTheme="minorHAnsi"/>
              </w:rPr>
            </w:pPr>
            <w:r>
              <w:rPr>
                <w:rFonts w:asciiTheme="minorHAnsi" w:hAnsiTheme="minorHAnsi"/>
              </w:rPr>
              <w:t>[°</w:t>
            </w:r>
            <w:r>
              <w:t>F-ft</w:t>
            </w:r>
            <w:r w:rsidRPr="00B06B95">
              <w:rPr>
                <w:vertAlign w:val="superscript"/>
              </w:rPr>
              <w:t>2</w:t>
            </w:r>
            <w:r>
              <w:t>-hr/BTU]</w:t>
            </w:r>
          </w:p>
        </w:tc>
        <w:tc>
          <w:tcPr>
            <w:tcW w:w="450" w:type="dxa"/>
          </w:tcPr>
          <w:p w:rsidR="00841BA2" w:rsidRPr="002B2197" w:rsidRDefault="00841BA2" w:rsidP="00841BA2">
            <w:pPr>
              <w:rPr>
                <w:rFonts w:asciiTheme="minorHAnsi" w:hAnsiTheme="minorHAnsi"/>
                <w:highlight w:val="yellow"/>
              </w:rPr>
            </w:pPr>
          </w:p>
        </w:tc>
        <w:tc>
          <w:tcPr>
            <w:tcW w:w="1350" w:type="dxa"/>
          </w:tcPr>
          <w:p w:rsidR="00841BA2" w:rsidRPr="00FF4675" w:rsidRDefault="005F7E65" w:rsidP="00841BA2">
            <w:pPr>
              <w:rPr>
                <w:rFonts w:asciiTheme="minorHAnsi" w:hAnsiTheme="minorHAnsi"/>
              </w:rPr>
            </w:pPr>
            <w:r>
              <w:rPr>
                <w:rFonts w:asciiTheme="minorHAnsi" w:hAnsiTheme="minorHAnsi"/>
              </w:rPr>
              <w:t>ins</w:t>
            </w:r>
          </w:p>
        </w:tc>
        <w:tc>
          <w:tcPr>
            <w:tcW w:w="1800" w:type="dxa"/>
          </w:tcPr>
          <w:p w:rsidR="00841BA2" w:rsidRPr="00FF4675" w:rsidRDefault="005F7E65" w:rsidP="00841BA2">
            <w:pPr>
              <w:rPr>
                <w:rFonts w:asciiTheme="minorHAnsi" w:hAnsiTheme="minorHAnsi"/>
              </w:rPr>
            </w:pPr>
            <w:r>
              <w:rPr>
                <w:rFonts w:asciiTheme="minorHAnsi" w:hAnsiTheme="minorHAnsi"/>
              </w:rPr>
              <w:t>Insulation</w:t>
            </w:r>
          </w:p>
        </w:tc>
      </w:tr>
    </w:tbl>
    <w:p w:rsidR="0023058C" w:rsidRDefault="0023058C" w:rsidP="00FF4675">
      <w:pPr>
        <w:spacing w:after="0" w:line="240" w:lineRule="auto"/>
        <w:rPr>
          <w:highlight w:val="yellow"/>
        </w:rPr>
      </w:pPr>
    </w:p>
    <w:p w:rsidR="0023058C" w:rsidRPr="0023058C" w:rsidRDefault="0023058C" w:rsidP="0023058C">
      <w:pPr>
        <w:keepNext/>
        <w:spacing w:after="0" w:line="240" w:lineRule="auto"/>
        <w:rPr>
          <w:rFonts w:asciiTheme="minorHAnsi" w:hAnsiTheme="minorHAnsi"/>
        </w:rPr>
      </w:pPr>
      <w:r>
        <w:rPr>
          <w:rFonts w:asciiTheme="minorHAnsi" w:hAnsiTheme="minorHAnsi"/>
          <w:i/>
          <w:sz w:val="18"/>
        </w:rPr>
        <w:t>Table 3</w:t>
      </w:r>
      <w:r w:rsidRPr="002B2197">
        <w:rPr>
          <w:rFonts w:asciiTheme="minorHAnsi" w:hAnsiTheme="minorHAnsi"/>
          <w:i/>
          <w:sz w:val="18"/>
        </w:rPr>
        <w:t xml:space="preserve">: </w:t>
      </w:r>
      <w:r>
        <w:rPr>
          <w:rFonts w:asciiTheme="minorHAnsi" w:hAnsiTheme="minorHAnsi"/>
          <w:i/>
          <w:sz w:val="18"/>
        </w:rPr>
        <w:t>Values</w:t>
      </w:r>
      <w:r w:rsidRPr="002B2197">
        <w:rPr>
          <w:rFonts w:asciiTheme="minorHAnsi" w:hAnsiTheme="minorHAnsi"/>
          <w:i/>
          <w:sz w:val="18"/>
        </w:rPr>
        <w:t xml:space="preserve"> of </w:t>
      </w:r>
      <w:r>
        <w:rPr>
          <w:rFonts w:asciiTheme="minorHAnsi" w:hAnsiTheme="minorHAnsi"/>
          <w:i/>
          <w:sz w:val="18"/>
        </w:rPr>
        <w:t>room and material properties</w:t>
      </w:r>
    </w:p>
    <w:tbl>
      <w:tblPr>
        <w:tblStyle w:val="a"/>
        <w:tblW w:w="2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900"/>
      </w:tblGrid>
      <w:tr w:rsidR="00841BA2" w:rsidRPr="00B61A98" w:rsidTr="00841BA2">
        <w:tc>
          <w:tcPr>
            <w:tcW w:w="1280" w:type="dxa"/>
          </w:tcPr>
          <w:p w:rsidR="00841BA2" w:rsidRPr="00B61A98" w:rsidRDefault="00841BA2" w:rsidP="00B47FF6">
            <w:pPr>
              <w:rPr>
                <w:rFonts w:asciiTheme="minorHAnsi" w:hAnsiTheme="minorHAnsi"/>
              </w:rPr>
            </w:pPr>
            <w:r>
              <w:rPr>
                <w:rFonts w:asciiTheme="minorHAnsi" w:hAnsiTheme="minorHAnsi"/>
                <w:b/>
                <w:i/>
              </w:rPr>
              <w:t>Variable</w:t>
            </w:r>
          </w:p>
        </w:tc>
        <w:tc>
          <w:tcPr>
            <w:tcW w:w="900" w:type="dxa"/>
          </w:tcPr>
          <w:p w:rsidR="00841BA2" w:rsidRPr="00B61A98" w:rsidRDefault="00841BA2" w:rsidP="00B47FF6">
            <w:pPr>
              <w:rPr>
                <w:rFonts w:asciiTheme="minorHAnsi" w:hAnsiTheme="minorHAnsi"/>
              </w:rPr>
            </w:pPr>
            <w:r>
              <w:rPr>
                <w:rFonts w:asciiTheme="minorHAnsi" w:hAnsiTheme="minorHAnsi"/>
                <w:b/>
                <w:i/>
              </w:rPr>
              <w:t>Value</w:t>
            </w:r>
          </w:p>
        </w:tc>
      </w:tr>
      <w:tr w:rsidR="00841BA2" w:rsidRPr="00B61A98" w:rsidTr="00841BA2">
        <w:tc>
          <w:tcPr>
            <w:tcW w:w="1280" w:type="dxa"/>
          </w:tcPr>
          <w:p w:rsidR="00841BA2" w:rsidRPr="0023058C" w:rsidRDefault="00841BA2" w:rsidP="00841BA2">
            <w:pPr>
              <w:rPr>
                <w:rFonts w:asciiTheme="minorHAnsi" w:hAnsiTheme="minorHAnsi"/>
              </w:rPr>
            </w:pPr>
            <w:proofErr w:type="spellStart"/>
            <w:r>
              <w:rPr>
                <w:rFonts w:asciiTheme="minorHAnsi" w:hAnsiTheme="minorHAnsi"/>
              </w:rPr>
              <w:t>L</w:t>
            </w:r>
            <w:r>
              <w:rPr>
                <w:rFonts w:asciiTheme="minorHAnsi" w:hAnsiTheme="minorHAnsi"/>
                <w:vertAlign w:val="subscript"/>
              </w:rPr>
              <w:t>room</w:t>
            </w:r>
            <w:proofErr w:type="spellEnd"/>
          </w:p>
        </w:tc>
        <w:tc>
          <w:tcPr>
            <w:tcW w:w="900" w:type="dxa"/>
          </w:tcPr>
          <w:p w:rsidR="00841BA2" w:rsidRPr="00B61A98" w:rsidRDefault="00841BA2" w:rsidP="00841BA2">
            <w:pPr>
              <w:rPr>
                <w:rFonts w:asciiTheme="minorHAnsi" w:hAnsiTheme="minorHAnsi"/>
              </w:rPr>
            </w:pPr>
            <w:r>
              <w:rPr>
                <w:rFonts w:asciiTheme="minorHAnsi" w:hAnsiTheme="minorHAnsi"/>
              </w:rPr>
              <w:t>38</w:t>
            </w:r>
          </w:p>
        </w:tc>
      </w:tr>
      <w:tr w:rsidR="00841BA2" w:rsidRPr="00B61A98" w:rsidTr="00841BA2">
        <w:tc>
          <w:tcPr>
            <w:tcW w:w="1280" w:type="dxa"/>
          </w:tcPr>
          <w:p w:rsidR="00841BA2" w:rsidRPr="0023058C" w:rsidRDefault="00841BA2" w:rsidP="00841BA2">
            <w:pPr>
              <w:rPr>
                <w:rFonts w:asciiTheme="minorHAnsi" w:hAnsiTheme="minorHAnsi"/>
              </w:rPr>
            </w:pPr>
            <w:proofErr w:type="spellStart"/>
            <w:r>
              <w:rPr>
                <w:rFonts w:asciiTheme="minorHAnsi" w:hAnsiTheme="minorHAnsi"/>
              </w:rPr>
              <w:t>W</w:t>
            </w:r>
            <w:r>
              <w:rPr>
                <w:rFonts w:asciiTheme="minorHAnsi" w:hAnsiTheme="minorHAnsi"/>
                <w:vertAlign w:val="subscript"/>
              </w:rPr>
              <w:t>room</w:t>
            </w:r>
            <w:proofErr w:type="spellEnd"/>
          </w:p>
        </w:tc>
        <w:tc>
          <w:tcPr>
            <w:tcW w:w="900" w:type="dxa"/>
          </w:tcPr>
          <w:p w:rsidR="00841BA2" w:rsidRPr="00B61A98" w:rsidRDefault="00841BA2" w:rsidP="00841BA2">
            <w:pPr>
              <w:rPr>
                <w:rFonts w:asciiTheme="minorHAnsi" w:hAnsiTheme="minorHAnsi"/>
              </w:rPr>
            </w:pPr>
            <w:r>
              <w:rPr>
                <w:rFonts w:asciiTheme="minorHAnsi" w:hAnsiTheme="minorHAnsi"/>
              </w:rPr>
              <w:t>49.5</w:t>
            </w:r>
          </w:p>
        </w:tc>
      </w:tr>
      <w:tr w:rsidR="00841BA2" w:rsidRPr="00B61A98" w:rsidTr="00841BA2">
        <w:tc>
          <w:tcPr>
            <w:tcW w:w="1280" w:type="dxa"/>
          </w:tcPr>
          <w:p w:rsidR="00841BA2" w:rsidRPr="00C20C63" w:rsidRDefault="00841BA2" w:rsidP="00841BA2">
            <w:pPr>
              <w:rPr>
                <w:rFonts w:asciiTheme="minorHAnsi" w:hAnsiTheme="minorHAnsi"/>
              </w:rPr>
            </w:pPr>
            <w:proofErr w:type="spellStart"/>
            <w:r w:rsidRPr="00C20C63">
              <w:rPr>
                <w:rFonts w:asciiTheme="minorHAnsi" w:hAnsiTheme="minorHAnsi"/>
              </w:rPr>
              <w:t>H</w:t>
            </w:r>
            <w:r w:rsidRPr="00C20C63">
              <w:rPr>
                <w:rFonts w:asciiTheme="minorHAnsi" w:hAnsiTheme="minorHAnsi"/>
                <w:vertAlign w:val="subscript"/>
              </w:rPr>
              <w:t>room</w:t>
            </w:r>
            <w:proofErr w:type="spellEnd"/>
          </w:p>
        </w:tc>
        <w:tc>
          <w:tcPr>
            <w:tcW w:w="900" w:type="dxa"/>
          </w:tcPr>
          <w:p w:rsidR="00841BA2" w:rsidRPr="00C20C63" w:rsidRDefault="00841BA2" w:rsidP="00841BA2">
            <w:pPr>
              <w:rPr>
                <w:rFonts w:asciiTheme="minorHAnsi" w:hAnsiTheme="minorHAnsi"/>
              </w:rPr>
            </w:pPr>
            <w:r w:rsidRPr="00C20C63">
              <w:rPr>
                <w:rFonts w:asciiTheme="minorHAnsi" w:hAnsiTheme="minorHAnsi"/>
              </w:rPr>
              <w:t>10</w:t>
            </w:r>
          </w:p>
        </w:tc>
      </w:tr>
      <w:tr w:rsidR="00841BA2" w:rsidRPr="00B61A98" w:rsidTr="00841BA2">
        <w:tc>
          <w:tcPr>
            <w:tcW w:w="1280" w:type="dxa"/>
          </w:tcPr>
          <w:p w:rsidR="00841BA2" w:rsidRPr="00C20C63" w:rsidRDefault="00841BA2" w:rsidP="00841BA2">
            <w:pPr>
              <w:rPr>
                <w:rFonts w:asciiTheme="minorHAnsi" w:hAnsiTheme="minorHAnsi"/>
              </w:rPr>
            </w:pPr>
            <w:proofErr w:type="spellStart"/>
            <w:r w:rsidRPr="00C20C63">
              <w:rPr>
                <w:rFonts w:asciiTheme="minorHAnsi" w:hAnsiTheme="minorHAnsi"/>
              </w:rPr>
              <w:t>t</w:t>
            </w:r>
            <w:r w:rsidRPr="00C20C63">
              <w:rPr>
                <w:rFonts w:asciiTheme="minorHAnsi" w:hAnsiTheme="minorHAnsi"/>
                <w:vertAlign w:val="subscript"/>
              </w:rPr>
              <w:t>conc</w:t>
            </w:r>
            <w:proofErr w:type="spellEnd"/>
          </w:p>
        </w:tc>
        <w:tc>
          <w:tcPr>
            <w:tcW w:w="900" w:type="dxa"/>
          </w:tcPr>
          <w:p w:rsidR="00841BA2" w:rsidRPr="00C20C63" w:rsidRDefault="00841BA2" w:rsidP="00841BA2">
            <w:pPr>
              <w:rPr>
                <w:rFonts w:asciiTheme="minorHAnsi" w:hAnsiTheme="minorHAnsi"/>
              </w:rPr>
            </w:pPr>
            <w:r w:rsidRPr="00C20C63">
              <w:rPr>
                <w:rFonts w:asciiTheme="minorHAnsi" w:hAnsiTheme="minorHAnsi"/>
              </w:rPr>
              <w:t>4</w:t>
            </w:r>
          </w:p>
        </w:tc>
      </w:tr>
      <w:tr w:rsidR="00841BA2" w:rsidRPr="00B61A98" w:rsidTr="00841BA2">
        <w:tc>
          <w:tcPr>
            <w:tcW w:w="1280" w:type="dxa"/>
          </w:tcPr>
          <w:p w:rsidR="00841BA2" w:rsidRPr="00C20C63" w:rsidRDefault="00841BA2" w:rsidP="00841BA2">
            <w:pPr>
              <w:rPr>
                <w:rFonts w:asciiTheme="minorHAnsi" w:hAnsiTheme="minorHAnsi"/>
              </w:rPr>
            </w:pPr>
            <w:proofErr w:type="spellStart"/>
            <w:r w:rsidRPr="00C20C63">
              <w:rPr>
                <w:rFonts w:asciiTheme="minorHAnsi" w:hAnsiTheme="minorHAnsi"/>
              </w:rPr>
              <w:t>t</w:t>
            </w:r>
            <w:r w:rsidRPr="00C20C63">
              <w:rPr>
                <w:rFonts w:asciiTheme="minorHAnsi" w:hAnsiTheme="minorHAnsi"/>
                <w:vertAlign w:val="subscript"/>
              </w:rPr>
              <w:t>cem</w:t>
            </w:r>
            <w:proofErr w:type="spellEnd"/>
          </w:p>
        </w:tc>
        <w:tc>
          <w:tcPr>
            <w:tcW w:w="900" w:type="dxa"/>
          </w:tcPr>
          <w:p w:rsidR="00841BA2" w:rsidRPr="00C20C63" w:rsidRDefault="00841BA2" w:rsidP="00841BA2">
            <w:pPr>
              <w:rPr>
                <w:rFonts w:asciiTheme="minorHAnsi" w:hAnsiTheme="minorHAnsi"/>
              </w:rPr>
            </w:pPr>
            <w:r w:rsidRPr="00C20C63">
              <w:rPr>
                <w:rFonts w:asciiTheme="minorHAnsi" w:hAnsiTheme="minorHAnsi"/>
              </w:rPr>
              <w:t>2</w:t>
            </w:r>
          </w:p>
        </w:tc>
      </w:tr>
      <w:tr w:rsidR="00841BA2" w:rsidRPr="00B61A98" w:rsidTr="00841BA2">
        <w:tc>
          <w:tcPr>
            <w:tcW w:w="1280" w:type="dxa"/>
          </w:tcPr>
          <w:p w:rsidR="00841BA2" w:rsidRPr="00841BA2" w:rsidRDefault="00841BA2" w:rsidP="00841BA2">
            <w:pPr>
              <w:rPr>
                <w:rFonts w:asciiTheme="minorHAnsi" w:hAnsiTheme="minorHAnsi"/>
                <w:highlight w:val="yellow"/>
              </w:rPr>
            </w:pPr>
            <w:proofErr w:type="spellStart"/>
            <w:r w:rsidRPr="00841BA2">
              <w:rPr>
                <w:rFonts w:asciiTheme="minorHAnsi" w:hAnsiTheme="minorHAnsi"/>
                <w:highlight w:val="yellow"/>
              </w:rPr>
              <w:t>t</w:t>
            </w:r>
            <w:r w:rsidRPr="00841BA2">
              <w:rPr>
                <w:rFonts w:asciiTheme="minorHAnsi" w:hAnsiTheme="minorHAnsi"/>
                <w:highlight w:val="yellow"/>
                <w:vertAlign w:val="subscript"/>
              </w:rPr>
              <w:t>ceil</w:t>
            </w:r>
            <w:proofErr w:type="spellEnd"/>
          </w:p>
        </w:tc>
        <w:tc>
          <w:tcPr>
            <w:tcW w:w="900" w:type="dxa"/>
          </w:tcPr>
          <w:p w:rsidR="00841BA2" w:rsidRPr="00841BA2" w:rsidRDefault="00841BA2" w:rsidP="00841BA2">
            <w:pPr>
              <w:rPr>
                <w:rFonts w:asciiTheme="minorHAnsi" w:hAnsiTheme="minorHAnsi"/>
                <w:highlight w:val="yellow"/>
              </w:rPr>
            </w:pPr>
            <w:r w:rsidRPr="00841BA2">
              <w:rPr>
                <w:rFonts w:asciiTheme="minorHAnsi" w:hAnsiTheme="minorHAnsi"/>
                <w:highlight w:val="yellow"/>
              </w:rPr>
              <w:t>.5</w:t>
            </w:r>
          </w:p>
        </w:tc>
      </w:tr>
      <w:tr w:rsidR="00841BA2" w:rsidRPr="00B61A98" w:rsidTr="00841BA2">
        <w:tc>
          <w:tcPr>
            <w:tcW w:w="1280" w:type="dxa"/>
          </w:tcPr>
          <w:p w:rsidR="00841BA2" w:rsidRPr="00841BA2" w:rsidRDefault="00841BA2" w:rsidP="00841BA2">
            <w:pPr>
              <w:rPr>
                <w:rFonts w:asciiTheme="minorHAnsi" w:hAnsiTheme="minorHAnsi"/>
                <w:highlight w:val="yellow"/>
                <w:vertAlign w:val="subscript"/>
              </w:rPr>
            </w:pPr>
            <w:proofErr w:type="spellStart"/>
            <w:r>
              <w:rPr>
                <w:rFonts w:asciiTheme="minorHAnsi" w:hAnsiTheme="minorHAnsi"/>
              </w:rPr>
              <w:t>ρ</w:t>
            </w:r>
            <w:r>
              <w:rPr>
                <w:rFonts w:asciiTheme="minorHAnsi" w:hAnsiTheme="minorHAnsi"/>
                <w:vertAlign w:val="subscript"/>
              </w:rPr>
              <w:t>conc</w:t>
            </w:r>
            <w:proofErr w:type="spellEnd"/>
          </w:p>
        </w:tc>
        <w:tc>
          <w:tcPr>
            <w:tcW w:w="900" w:type="dxa"/>
          </w:tcPr>
          <w:p w:rsidR="00841BA2" w:rsidRPr="00841BA2" w:rsidRDefault="00841BA2" w:rsidP="00841BA2">
            <w:pPr>
              <w:rPr>
                <w:rFonts w:asciiTheme="minorHAnsi" w:hAnsiTheme="minorHAnsi"/>
              </w:rPr>
            </w:pPr>
            <w:r w:rsidRPr="00841BA2">
              <w:rPr>
                <w:rFonts w:asciiTheme="minorHAnsi" w:hAnsiTheme="minorHAnsi"/>
              </w:rPr>
              <w:t>145</w:t>
            </w:r>
          </w:p>
        </w:tc>
      </w:tr>
      <w:tr w:rsidR="00841BA2" w:rsidRPr="00B61A98"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ρ</w:t>
            </w:r>
            <w:r>
              <w:rPr>
                <w:rFonts w:asciiTheme="minorHAnsi" w:hAnsiTheme="minorHAnsi"/>
                <w:vertAlign w:val="subscript"/>
              </w:rPr>
              <w:t>cem</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95</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ρ</w:t>
            </w:r>
            <w:r>
              <w:rPr>
                <w:rFonts w:asciiTheme="minorHAnsi" w:hAnsiTheme="minorHAnsi"/>
                <w:vertAlign w:val="subscript"/>
              </w:rPr>
              <w:t>air</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0.0749</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c</w:t>
            </w:r>
            <w:r>
              <w:rPr>
                <w:rFonts w:asciiTheme="minorHAnsi" w:hAnsiTheme="minorHAnsi"/>
                <w:vertAlign w:val="subscript"/>
              </w:rPr>
              <w:t>conc</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0.23</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c</w:t>
            </w:r>
            <w:r>
              <w:rPr>
                <w:rFonts w:asciiTheme="minorHAnsi" w:hAnsiTheme="minorHAnsi"/>
                <w:vertAlign w:val="subscript"/>
              </w:rPr>
              <w:t>cem</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0.37</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c</w:t>
            </w:r>
            <w:r>
              <w:rPr>
                <w:rFonts w:asciiTheme="minorHAnsi" w:hAnsiTheme="minorHAnsi"/>
                <w:vertAlign w:val="subscript"/>
              </w:rPr>
              <w:t>air</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0.2403</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Rei</w:t>
            </w:r>
            <w:r>
              <w:rPr>
                <w:rFonts w:asciiTheme="minorHAnsi" w:hAnsiTheme="minorHAnsi"/>
                <w:vertAlign w:val="subscript"/>
              </w:rPr>
              <w:t>conc</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0.07</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Rei</w:t>
            </w:r>
            <w:r>
              <w:rPr>
                <w:rFonts w:asciiTheme="minorHAnsi" w:hAnsiTheme="minorHAnsi"/>
                <w:vertAlign w:val="subscript"/>
              </w:rPr>
              <w:t>cem</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0.26</w:t>
            </w:r>
          </w:p>
        </w:tc>
      </w:tr>
      <w:tr w:rsidR="00841BA2" w:rsidRPr="00B06B95" w:rsidTr="00841BA2">
        <w:tc>
          <w:tcPr>
            <w:tcW w:w="1280" w:type="dxa"/>
          </w:tcPr>
          <w:p w:rsidR="00841BA2" w:rsidRPr="00C311B4" w:rsidRDefault="00841BA2" w:rsidP="00841BA2">
            <w:pPr>
              <w:rPr>
                <w:rFonts w:asciiTheme="minorHAnsi" w:hAnsiTheme="minorHAnsi"/>
                <w:highlight w:val="yellow"/>
                <w:vertAlign w:val="subscript"/>
              </w:rPr>
            </w:pPr>
            <w:proofErr w:type="spellStart"/>
            <w:r w:rsidRPr="00C311B4">
              <w:rPr>
                <w:rFonts w:asciiTheme="minorHAnsi" w:hAnsiTheme="minorHAnsi"/>
                <w:highlight w:val="yellow"/>
              </w:rPr>
              <w:t>Rei</w:t>
            </w:r>
            <w:r w:rsidRPr="00C311B4">
              <w:rPr>
                <w:rFonts w:asciiTheme="minorHAnsi" w:hAnsiTheme="minorHAnsi"/>
                <w:highlight w:val="yellow"/>
                <w:vertAlign w:val="subscript"/>
              </w:rPr>
              <w:t>ceil</w:t>
            </w:r>
            <w:proofErr w:type="spellEnd"/>
          </w:p>
        </w:tc>
        <w:tc>
          <w:tcPr>
            <w:tcW w:w="900" w:type="dxa"/>
          </w:tcPr>
          <w:p w:rsidR="00841BA2" w:rsidRPr="00C311B4" w:rsidRDefault="00841BA2" w:rsidP="00841BA2">
            <w:pPr>
              <w:rPr>
                <w:rFonts w:asciiTheme="minorHAnsi" w:hAnsiTheme="minorHAnsi"/>
                <w:highlight w:val="yellow"/>
              </w:rPr>
            </w:pPr>
            <w:r w:rsidRPr="00C311B4">
              <w:rPr>
                <w:rFonts w:asciiTheme="minorHAnsi" w:hAnsiTheme="minorHAnsi"/>
                <w:highlight w:val="yellow"/>
              </w:rPr>
              <w:t>0.45</w:t>
            </w:r>
          </w:p>
        </w:tc>
      </w:tr>
      <w:tr w:rsidR="005F7E65" w:rsidRPr="00B06B95" w:rsidTr="00841BA2">
        <w:tc>
          <w:tcPr>
            <w:tcW w:w="1280" w:type="dxa"/>
          </w:tcPr>
          <w:p w:rsidR="005F7E65" w:rsidRPr="005F7E65" w:rsidRDefault="005F7E65" w:rsidP="00841BA2">
            <w:pPr>
              <w:rPr>
                <w:rFonts w:asciiTheme="minorHAnsi" w:hAnsiTheme="minorHAnsi"/>
                <w:highlight w:val="yellow"/>
                <w:vertAlign w:val="subscript"/>
              </w:rPr>
            </w:pPr>
            <w:r>
              <w:rPr>
                <w:rFonts w:asciiTheme="minorHAnsi" w:hAnsiTheme="minorHAnsi"/>
                <w:highlight w:val="yellow"/>
              </w:rPr>
              <w:t>Re</w:t>
            </w:r>
            <w:r>
              <w:rPr>
                <w:rFonts w:asciiTheme="minorHAnsi" w:hAnsiTheme="minorHAnsi"/>
                <w:highlight w:val="yellow"/>
                <w:vertAlign w:val="subscript"/>
              </w:rPr>
              <w:t>ins</w:t>
            </w:r>
          </w:p>
        </w:tc>
        <w:tc>
          <w:tcPr>
            <w:tcW w:w="900" w:type="dxa"/>
          </w:tcPr>
          <w:p w:rsidR="005F7E65" w:rsidRPr="00C311B4" w:rsidRDefault="005F7E65" w:rsidP="00841BA2">
            <w:pPr>
              <w:rPr>
                <w:rFonts w:asciiTheme="minorHAnsi" w:hAnsiTheme="minorHAnsi"/>
                <w:highlight w:val="yellow"/>
              </w:rPr>
            </w:pPr>
            <w:r>
              <w:rPr>
                <w:rFonts w:asciiTheme="minorHAnsi" w:hAnsiTheme="minorHAnsi"/>
                <w:highlight w:val="yellow"/>
              </w:rPr>
              <w:t>20</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Re</w:t>
            </w:r>
            <w:r>
              <w:rPr>
                <w:rFonts w:asciiTheme="minorHAnsi" w:hAnsiTheme="minorHAnsi"/>
                <w:vertAlign w:val="subscript"/>
              </w:rPr>
              <w:t>film,in</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0.68</w:t>
            </w:r>
          </w:p>
        </w:tc>
      </w:tr>
      <w:tr w:rsidR="00841BA2" w:rsidRPr="00B06B95" w:rsidTr="00841BA2">
        <w:tc>
          <w:tcPr>
            <w:tcW w:w="1280" w:type="dxa"/>
          </w:tcPr>
          <w:p w:rsidR="00841BA2" w:rsidRPr="00841BA2" w:rsidRDefault="00841BA2" w:rsidP="00841BA2">
            <w:pPr>
              <w:rPr>
                <w:rFonts w:asciiTheme="minorHAnsi" w:hAnsiTheme="minorHAnsi"/>
                <w:vertAlign w:val="subscript"/>
              </w:rPr>
            </w:pPr>
            <w:proofErr w:type="spellStart"/>
            <w:r>
              <w:rPr>
                <w:rFonts w:asciiTheme="minorHAnsi" w:hAnsiTheme="minorHAnsi"/>
              </w:rPr>
              <w:t>Re</w:t>
            </w:r>
            <w:r>
              <w:rPr>
                <w:rFonts w:asciiTheme="minorHAnsi" w:hAnsiTheme="minorHAnsi"/>
                <w:vertAlign w:val="subscript"/>
              </w:rPr>
              <w:t>film,out</w:t>
            </w:r>
            <w:proofErr w:type="spellEnd"/>
          </w:p>
        </w:tc>
        <w:tc>
          <w:tcPr>
            <w:tcW w:w="900" w:type="dxa"/>
          </w:tcPr>
          <w:p w:rsidR="00841BA2" w:rsidRPr="00841BA2" w:rsidRDefault="00841BA2" w:rsidP="00841BA2">
            <w:pPr>
              <w:rPr>
                <w:rFonts w:asciiTheme="minorHAnsi" w:hAnsiTheme="minorHAnsi"/>
              </w:rPr>
            </w:pPr>
            <w:r>
              <w:rPr>
                <w:rFonts w:asciiTheme="minorHAnsi" w:hAnsiTheme="minorHAnsi"/>
              </w:rPr>
              <w:t>0.17</w:t>
            </w:r>
          </w:p>
        </w:tc>
      </w:tr>
    </w:tbl>
    <w:p w:rsidR="0023058C" w:rsidRPr="00C311B4" w:rsidRDefault="0023058C" w:rsidP="00FF4675">
      <w:pPr>
        <w:spacing w:after="0" w:line="240" w:lineRule="auto"/>
        <w:rPr>
          <w:szCs w:val="22"/>
          <w:highlight w:val="yellow"/>
        </w:rPr>
      </w:pPr>
    </w:p>
    <w:p w:rsidR="009C47B9" w:rsidRPr="009C47B9" w:rsidRDefault="00C311B4" w:rsidP="002B2197">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ceil</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film,out</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sidR="009C47B9">
        <w:rPr>
          <w:rFonts w:asciiTheme="minorHAnsi" w:hAnsiTheme="minorHAnsi"/>
          <w:szCs w:val="22"/>
        </w:rPr>
        <w:t xml:space="preserve"> </w:t>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r>
      <w:r w:rsidR="009C47B9">
        <w:rPr>
          <w:rFonts w:asciiTheme="minorHAnsi" w:hAnsiTheme="minorHAnsi"/>
          <w:szCs w:val="22"/>
        </w:rPr>
        <w:tab/>
        <w:t xml:space="preserve">      </w:t>
      </w:r>
      <w:r w:rsidR="009C47B9" w:rsidRPr="009C47B9">
        <w:rPr>
          <w:rFonts w:asciiTheme="minorHAnsi" w:hAnsiTheme="minorHAnsi"/>
          <w:szCs w:val="22"/>
          <w:highlight w:val="yellow"/>
        </w:rPr>
        <w:t>(?)</w:t>
      </w:r>
    </w:p>
    <w:p w:rsidR="009C47B9" w:rsidRDefault="009C47B9" w:rsidP="009C47B9">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F</m:t>
            </m:r>
            <m:r>
              <w:rPr>
                <w:rFonts w:ascii="Cambria Math" w:hAnsi="Cambria Math"/>
                <w:szCs w:val="22"/>
              </w:rPr>
              <m:t>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Rei</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den>
        </m:f>
      </m:oMath>
      <w:r>
        <w:rPr>
          <w:rFonts w:asciiTheme="minorHAnsi" w:hAnsiTheme="minorHAnsi"/>
          <w:szCs w:val="22"/>
        </w:rPr>
        <w:t xml:space="preserve"> </w:t>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9C47B9">
        <w:rPr>
          <w:rFonts w:asciiTheme="minorHAnsi" w:hAnsiTheme="minorHAnsi"/>
          <w:szCs w:val="22"/>
          <w:highlight w:val="yellow"/>
        </w:rPr>
        <w:t>(?)</w:t>
      </w:r>
    </w:p>
    <w:p w:rsidR="009C47B9" w:rsidRDefault="009C47B9" w:rsidP="009C47B9">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W</m:t>
            </m:r>
            <m:r>
              <w:rPr>
                <w:rFonts w:ascii="Cambria Math" w:hAnsi="Cambria Math"/>
                <w:szCs w:val="22"/>
              </w:rPr>
              <m:t>Z</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m:t>
                </m:r>
                <m:r>
                  <w:rPr>
                    <w:rFonts w:ascii="Cambria Math" w:hAnsi="Cambria Math"/>
                    <w:szCs w:val="22"/>
                  </w:rPr>
                  <m:t>Rei</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film,in</m:t>
                </m:r>
              </m:sub>
            </m:sSub>
            <m:r>
              <w:rPr>
                <w:rFonts w:ascii="Cambria Math" w:hAnsi="Cambria Math"/>
                <w:szCs w:val="22"/>
              </w:rPr>
              <m:t>)</m:t>
            </m:r>
          </m:num>
          <m:den>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Pr>
          <w:rFonts w:asciiTheme="minorHAnsi" w:hAnsiTheme="minorHAnsi"/>
          <w:szCs w:val="22"/>
        </w:rPr>
        <w:t xml:space="preserve"> </w:t>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sidR="00185D82">
        <w:rPr>
          <w:rFonts w:asciiTheme="minorHAnsi" w:hAnsiTheme="minorHAnsi"/>
          <w:szCs w:val="22"/>
        </w:rPr>
        <w:tab/>
      </w:r>
      <w:r w:rsidR="00185D82">
        <w:rPr>
          <w:rFonts w:asciiTheme="minorHAnsi" w:hAnsiTheme="minorHAnsi"/>
          <w:szCs w:val="22"/>
        </w:rPr>
        <w:tab/>
      </w:r>
      <w:r w:rsidR="00185D82">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9C47B9">
        <w:rPr>
          <w:rFonts w:asciiTheme="minorHAnsi" w:hAnsiTheme="minorHAnsi"/>
          <w:szCs w:val="22"/>
          <w:highlight w:val="yellow"/>
        </w:rPr>
        <w:t>(?)</w:t>
      </w:r>
    </w:p>
    <w:p w:rsidR="00185D82" w:rsidRDefault="00185D82" w:rsidP="00185D82">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AW</m:t>
            </m:r>
          </m:sub>
        </m:sSub>
        <m:r>
          <w:rPr>
            <w:rFonts w:ascii="Cambria Math" w:hAnsi="Cambria Math"/>
            <w:szCs w:val="22"/>
          </w:rPr>
          <m:t>=</m:t>
        </m:r>
        <m:f>
          <m:fPr>
            <m:ctrlPr>
              <w:rPr>
                <w:rFonts w:ascii="Cambria Math" w:hAnsi="Cambria Math"/>
                <w:i/>
                <w:szCs w:val="22"/>
              </w:rPr>
            </m:ctrlPr>
          </m:fPr>
          <m:num>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Re</m:t>
                    </m:r>
                  </m:e>
                  <m:sub>
                    <m:r>
                      <w:rPr>
                        <w:rFonts w:ascii="Cambria Math" w:hAnsi="Cambria Math"/>
                        <w:szCs w:val="22"/>
                      </w:rPr>
                      <m:t>ins</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Re</m:t>
                    </m:r>
                  </m:e>
                  <m:sub>
                    <m:r>
                      <w:rPr>
                        <w:rFonts w:ascii="Cambria Math" w:hAnsi="Cambria Math"/>
                        <w:szCs w:val="22"/>
                      </w:rPr>
                      <m:t>film,</m:t>
                    </m:r>
                    <m:r>
                      <w:rPr>
                        <w:rFonts w:ascii="Cambria Math" w:hAnsi="Cambria Math"/>
                        <w:szCs w:val="22"/>
                      </w:rPr>
                      <m:t>out</m:t>
                    </m:r>
                  </m:sub>
                </m:sSub>
              </m:e>
            </m:d>
          </m:num>
          <m:den>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den>
        </m:f>
      </m:oMath>
      <w:r>
        <w:rPr>
          <w:rFonts w:asciiTheme="minorHAnsi" w:hAnsiTheme="minorHAnsi"/>
          <w:szCs w:val="22"/>
        </w:rPr>
        <w:t xml:space="preserve"> </w:t>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9C47B9">
        <w:rPr>
          <w:rFonts w:asciiTheme="minorHAnsi" w:hAnsiTheme="minorHAnsi"/>
          <w:szCs w:val="22"/>
          <w:highlight w:val="yellow"/>
        </w:rPr>
        <w:t>(?)</w:t>
      </w:r>
    </w:p>
    <w:p w:rsidR="00185D82" w:rsidRPr="00185D82" w:rsidRDefault="00185D82" w:rsidP="00185D82">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Z</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oMath>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185D82">
        <w:rPr>
          <w:rFonts w:asciiTheme="minorHAnsi" w:hAnsiTheme="minorHAnsi"/>
          <w:szCs w:val="22"/>
          <w:highlight w:val="yellow"/>
        </w:rPr>
        <w:t>(?)</w:t>
      </w:r>
    </w:p>
    <w:p w:rsidR="00185D82" w:rsidRPr="00185D82" w:rsidRDefault="00185D82" w:rsidP="00185D82">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conc</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conc</m:t>
                </m:r>
              </m:sub>
            </m:sSub>
          </m:num>
          <m:den>
            <m:r>
              <w:rPr>
                <w:rFonts w:ascii="Cambria Math" w:hAnsi="Cambria Math"/>
                <w:szCs w:val="22"/>
              </w:rPr>
              <m:t>12</m:t>
            </m:r>
          </m:den>
        </m:f>
        <m:r>
          <w:rPr>
            <w:rFonts w:ascii="Cambria Math" w:hAnsi="Cambria Math"/>
            <w:szCs w:val="22"/>
          </w:rPr>
          <m:t>)</m:t>
        </m:r>
      </m:oMath>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185D82">
        <w:rPr>
          <w:rFonts w:asciiTheme="minorHAnsi" w:hAnsiTheme="minorHAnsi"/>
          <w:szCs w:val="22"/>
          <w:highlight w:val="yellow"/>
        </w:rPr>
        <w:t>(?)</w:t>
      </w:r>
    </w:p>
    <w:p w:rsidR="00185D82" w:rsidRDefault="00185D82" w:rsidP="009C47B9">
      <w:pPr>
        <w:spacing w:after="0" w:line="240" w:lineRule="auto"/>
        <w:rPr>
          <w:rFonts w:asciiTheme="minorHAnsi" w:hAnsiTheme="minorHAnsi"/>
          <w:szCs w:val="22"/>
          <w:highlight w:val="yellow"/>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cem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cem</m:t>
            </m:r>
          </m:sub>
        </m:sSub>
        <m:r>
          <w:rPr>
            <w:rFonts w:ascii="Cambria Math" w:hAnsi="Cambria Math"/>
            <w:szCs w:val="22"/>
          </w:rPr>
          <m:t>*(2*</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L</m:t>
                </m:r>
              </m:e>
              <m:sub>
                <m:r>
                  <w:rPr>
                    <w:rFonts w:ascii="Cambria Math" w:hAnsi="Cambria Math"/>
                    <w:szCs w:val="22"/>
                  </w:rPr>
                  <m:t>room</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W</m:t>
                </m:r>
              </m:e>
              <m:sub>
                <m:r>
                  <w:rPr>
                    <w:rFonts w:ascii="Cambria Math" w:hAnsi="Cambria Math"/>
                    <w:szCs w:val="22"/>
                  </w:rPr>
                  <m:t>room</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H</m:t>
            </m:r>
          </m:e>
          <m:sub>
            <m:r>
              <w:rPr>
                <w:rFonts w:ascii="Cambria Math" w:hAnsi="Cambria Math"/>
                <w:szCs w:val="22"/>
              </w:rPr>
              <m:t>room</m:t>
            </m:r>
          </m:sub>
        </m:sSub>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cem</m:t>
                </m:r>
              </m:sub>
            </m:sSub>
          </m:num>
          <m:den>
            <m:r>
              <w:rPr>
                <w:rFonts w:ascii="Cambria Math" w:hAnsi="Cambria Math"/>
                <w:szCs w:val="22"/>
              </w:rPr>
              <m:t>12</m:t>
            </m:r>
          </m:den>
        </m:f>
        <m:r>
          <w:rPr>
            <w:rFonts w:ascii="Cambria Math" w:hAnsi="Cambria Math"/>
            <w:szCs w:val="22"/>
          </w:rPr>
          <m:t>)</m:t>
        </m:r>
      </m:oMath>
      <w:r w:rsidR="00B47FF6">
        <w:rPr>
          <w:rFonts w:asciiTheme="minorHAnsi" w:hAnsiTheme="minorHAnsi"/>
          <w:szCs w:val="22"/>
        </w:rPr>
        <w:tab/>
      </w:r>
      <w:r w:rsidR="00B47FF6">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185D82">
        <w:rPr>
          <w:rFonts w:asciiTheme="minorHAnsi" w:hAnsiTheme="minorHAnsi"/>
          <w:szCs w:val="22"/>
          <w:highlight w:val="yellow"/>
        </w:rPr>
        <w:t>(?)</w:t>
      </w:r>
    </w:p>
    <w:p w:rsidR="00B47FF6" w:rsidRDefault="00B47FF6" w:rsidP="009C47B9">
      <w:pPr>
        <w:spacing w:after="0" w:line="240" w:lineRule="auto"/>
        <w:rPr>
          <w:rFonts w:asciiTheme="minorHAnsi" w:hAnsiTheme="minorHAnsi"/>
          <w:szCs w:val="22"/>
          <w:highlight w:val="yellow"/>
        </w:rPr>
      </w:pPr>
    </w:p>
    <w:p w:rsidR="00B47FF6" w:rsidRDefault="00B47FF6" w:rsidP="009C47B9">
      <w:pPr>
        <w:spacing w:after="0" w:line="240" w:lineRule="auto"/>
        <w:rPr>
          <w:rFonts w:asciiTheme="minorHAnsi" w:hAnsiTheme="minorHAnsi"/>
          <w:szCs w:val="22"/>
          <w:highlight w:val="yellow"/>
        </w:rPr>
      </w:pPr>
      <w:r>
        <w:rPr>
          <w:rFonts w:asciiTheme="minorHAnsi" w:hAnsiTheme="minorHAnsi"/>
          <w:szCs w:val="22"/>
          <w:highlight w:val="yellow"/>
        </w:rPr>
        <w:t>Explanation of calculation of P</w:t>
      </w:r>
    </w:p>
    <w:p w:rsidR="00B47FF6" w:rsidRDefault="00B47FF6" w:rsidP="009C47B9">
      <w:pPr>
        <w:spacing w:after="0" w:line="240" w:lineRule="auto"/>
        <w:rPr>
          <w:rFonts w:asciiTheme="minorHAnsi" w:hAnsiTheme="minorHAnsi"/>
          <w:szCs w:val="22"/>
          <w:highlight w:val="yellow"/>
        </w:rPr>
      </w:pPr>
    </w:p>
    <w:p w:rsidR="00B47FF6" w:rsidRDefault="00B47FF6" w:rsidP="00B47FF6">
      <w:pPr>
        <w:spacing w:after="0" w:line="240" w:lineRule="auto"/>
        <w:rPr>
          <w:rFonts w:asciiTheme="minorHAnsi" w:hAnsiTheme="minorHAnsi"/>
          <w:szCs w:val="22"/>
          <w:highlight w:val="yellow"/>
        </w:rPr>
      </w:pPr>
      <m:oMath>
        <m:r>
          <w:rPr>
            <w:rFonts w:ascii="Cambria Math" w:hAnsi="Cambria Math"/>
            <w:szCs w:val="22"/>
          </w:rPr>
          <m:t>P</m:t>
        </m:r>
        <m:r>
          <w:rPr>
            <w:rFonts w:ascii="Cambria Math" w:hAnsi="Cambria Math"/>
            <w:szCs w:val="22"/>
          </w:rPr>
          <m:t>=</m:t>
        </m:r>
        <m:sSub>
          <m:sSubPr>
            <m:ctrlPr>
              <w:rPr>
                <w:rFonts w:ascii="Cambria Math" w:hAnsi="Cambria Math"/>
                <w:i/>
                <w:szCs w:val="22"/>
              </w:rPr>
            </m:ctrlPr>
          </m:sSubPr>
          <m:e>
            <m:r>
              <w:rPr>
                <w:rFonts w:ascii="Cambria Math" w:hAnsi="Cambria Math"/>
                <w:szCs w:val="22"/>
              </w:rPr>
              <m:t>ρ</m:t>
            </m:r>
          </m:e>
          <m:sub>
            <m:r>
              <w:rPr>
                <w:rFonts w:ascii="Cambria Math" w:hAnsi="Cambria Math"/>
                <w:szCs w:val="22"/>
              </w:rPr>
              <m:t>air</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air</m:t>
            </m:r>
          </m:sub>
        </m:sSub>
        <m:r>
          <w:rPr>
            <w:rFonts w:ascii="Cambria Math" w:hAnsi="Cambria Math"/>
            <w:szCs w:val="22"/>
          </w:rPr>
          <m:t>*V</m:t>
        </m:r>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a</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z</m:t>
                </m:r>
              </m:sub>
            </m:sSub>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t</m:t>
                    </m:r>
                  </m:e>
                  <m:sup>
                    <m:r>
                      <w:rPr>
                        <w:rFonts w:ascii="Cambria Math" w:hAnsi="Cambria Math"/>
                        <w:szCs w:val="22"/>
                      </w:rPr>
                      <m:t>*</m:t>
                    </m:r>
                  </m:sup>
                </m:sSup>
              </m:e>
            </m:d>
          </m:e>
        </m:d>
      </m:oMath>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t xml:space="preserve">      </w:t>
      </w:r>
      <w:r w:rsidRPr="00185D82">
        <w:rPr>
          <w:rFonts w:asciiTheme="minorHAnsi" w:hAnsiTheme="minorHAnsi"/>
          <w:szCs w:val="22"/>
          <w:highlight w:val="yellow"/>
        </w:rPr>
        <w:t>(?)</w:t>
      </w:r>
    </w:p>
    <w:p w:rsidR="00C311B4" w:rsidRDefault="00C311B4" w:rsidP="002B2197">
      <w:pPr>
        <w:spacing w:after="0" w:line="240" w:lineRule="auto"/>
        <w:rPr>
          <w:rFonts w:asciiTheme="minorHAnsi" w:hAnsiTheme="minorHAnsi"/>
          <w:szCs w:val="22"/>
          <w:highlight w:val="yellow"/>
        </w:rPr>
      </w:pPr>
    </w:p>
    <w:p w:rsidR="00B47FF6" w:rsidRPr="00C311B4" w:rsidRDefault="00B47FF6" w:rsidP="002B2197">
      <w:pPr>
        <w:spacing w:after="0" w:line="240" w:lineRule="auto"/>
        <w:rPr>
          <w:rFonts w:asciiTheme="minorHAnsi" w:hAnsiTheme="minorHAnsi"/>
          <w:szCs w:val="22"/>
          <w:highlight w:val="yellow"/>
        </w:rPr>
      </w:pPr>
    </w:p>
    <w:p w:rsidR="00C311B4" w:rsidRPr="00C311B4" w:rsidRDefault="00C311B4" w:rsidP="002B2197">
      <w:pPr>
        <w:spacing w:after="0" w:line="240" w:lineRule="auto"/>
        <w:rPr>
          <w:rFonts w:asciiTheme="minorHAnsi" w:hAnsiTheme="minorHAnsi"/>
          <w:szCs w:val="22"/>
          <w:highlight w:val="yellow"/>
        </w:rPr>
      </w:pPr>
    </w:p>
    <w:p w:rsidR="00055DA2" w:rsidRDefault="00055DA2">
      <w:pPr>
        <w:rPr>
          <w:rFonts w:asciiTheme="minorHAnsi" w:hAnsiTheme="minorHAnsi"/>
          <w:i/>
          <w:sz w:val="24"/>
          <w:highlight w:val="yellow"/>
        </w:rPr>
      </w:pPr>
      <w:r>
        <w:rPr>
          <w:rFonts w:asciiTheme="minorHAnsi" w:hAnsiTheme="minorHAnsi"/>
          <w:i/>
          <w:sz w:val="24"/>
          <w:highlight w:val="yellow"/>
        </w:rPr>
        <w:br w:type="page"/>
      </w:r>
    </w:p>
    <w:p w:rsidR="00935C51" w:rsidRPr="000D6EC4" w:rsidRDefault="00935C51" w:rsidP="002B2197">
      <w:pPr>
        <w:spacing w:after="0" w:line="240" w:lineRule="auto"/>
        <w:rPr>
          <w:rFonts w:asciiTheme="minorHAnsi" w:hAnsiTheme="minorHAnsi"/>
          <w:i/>
          <w:sz w:val="24"/>
          <w:highlight w:val="yellow"/>
        </w:rPr>
      </w:pPr>
      <w:r w:rsidRPr="000D6EC4">
        <w:rPr>
          <w:rFonts w:asciiTheme="minorHAnsi" w:hAnsiTheme="minorHAnsi"/>
          <w:i/>
          <w:sz w:val="24"/>
          <w:highlight w:val="yellow"/>
        </w:rPr>
        <w:lastRenderedPageBreak/>
        <w:t>Optimization</w:t>
      </w:r>
    </w:p>
    <w:p w:rsidR="00B47FF6" w:rsidRPr="00B47FF6" w:rsidRDefault="00B47FF6" w:rsidP="00055DA2">
      <w:pPr>
        <w:tabs>
          <w:tab w:val="left" w:pos="3330"/>
        </w:tabs>
        <w:spacing w:after="0" w:line="276" w:lineRule="auto"/>
        <w:rPr>
          <w:rFonts w:eastAsiaTheme="minorEastAsia"/>
          <w:color w:val="000000" w:themeColor="text1"/>
          <w:szCs w:val="22"/>
          <w:highlight w:val="yellow"/>
        </w:rPr>
      </w:pPr>
      <w:r w:rsidRPr="00B47FF6">
        <w:rPr>
          <w:rFonts w:eastAsiaTheme="minorEastAsia"/>
          <w:color w:val="000000" w:themeColor="text1"/>
          <w:szCs w:val="22"/>
          <w:highlight w:val="yellow"/>
        </w:rPr>
        <w:t>The current setpoints in the actual building are causing the night flushing to overcool the room.  For this reason, the temperature of the room must fall within the comfort range during occupied hours, the system is doing a morning warmup before any occupants enter the building.  This preheating is unnecessarily consuming energy that can be avoided through optimization. Figure 1 shows a sketch of the current control of the system in red.  We are beginning to outline our objective function and constraints based on this overcooling problem.  You will see a new variable below for operative temperature (T</w:t>
      </w:r>
      <w:r w:rsidRPr="00B47FF6">
        <w:rPr>
          <w:rFonts w:eastAsiaTheme="minorEastAsia"/>
          <w:color w:val="000000" w:themeColor="text1"/>
          <w:szCs w:val="22"/>
          <w:highlight w:val="yellow"/>
          <w:vertAlign w:val="subscript"/>
        </w:rPr>
        <w:t>OP</w:t>
      </w:r>
      <w:r w:rsidRPr="00B47FF6">
        <w:rPr>
          <w:rFonts w:eastAsiaTheme="minorEastAsia"/>
          <w:color w:val="000000" w:themeColor="text1"/>
          <w:szCs w:val="22"/>
          <w:highlight w:val="yellow"/>
        </w:rPr>
        <w:t xml:space="preserve">), which is a function of zone temperature, </w:t>
      </w:r>
      <w:bookmarkStart w:id="0" w:name="_GoBack"/>
      <w:bookmarkEnd w:id="0"/>
      <w:r w:rsidRPr="00B47FF6">
        <w:rPr>
          <w:rFonts w:eastAsiaTheme="minorEastAsia"/>
          <w:color w:val="000000" w:themeColor="text1"/>
          <w:szCs w:val="22"/>
          <w:highlight w:val="yellow"/>
        </w:rPr>
        <w:t>wall temperature, and floor temperature.  You will also see that each of the constraints is broken down by occupied and unoccupied times.</w:t>
      </w:r>
    </w:p>
    <w:p w:rsidR="00055DA2" w:rsidRDefault="00055DA2" w:rsidP="00055DA2">
      <w:pPr>
        <w:tabs>
          <w:tab w:val="left" w:pos="3330"/>
        </w:tabs>
        <w:spacing w:after="0" w:line="276" w:lineRule="auto"/>
        <w:rPr>
          <w:rFonts w:eastAsiaTheme="minorEastAsia"/>
          <w:color w:val="000000" w:themeColor="text1"/>
          <w:szCs w:val="22"/>
          <w:highlight w:val="yellow"/>
        </w:rPr>
      </w:pPr>
    </w:p>
    <w:p w:rsidR="00B47FF6" w:rsidRPr="00B47FF6" w:rsidRDefault="00B47FF6" w:rsidP="00055DA2">
      <w:pPr>
        <w:tabs>
          <w:tab w:val="left" w:pos="3330"/>
        </w:tabs>
        <w:spacing w:after="0" w:line="276" w:lineRule="auto"/>
        <w:rPr>
          <w:rFonts w:eastAsiaTheme="minorEastAsia"/>
          <w:color w:val="000000" w:themeColor="text1"/>
          <w:szCs w:val="22"/>
          <w:highlight w:val="yellow"/>
        </w:rPr>
      </w:pPr>
      <w:r w:rsidRPr="00B47FF6">
        <w:rPr>
          <w:rFonts w:eastAsiaTheme="minorEastAsia"/>
          <w:color w:val="000000" w:themeColor="text1"/>
          <w:szCs w:val="22"/>
          <w:highlight w:val="yellow"/>
        </w:rPr>
        <w:t>Our objective is to reduce (or even eliminate) preheating, therefore we want the operative temperature to be very close to the minimum bound of the comfort range (</w:t>
      </w:r>
      <m:oMath>
        <m:sSub>
          <m:sSubPr>
            <m:ctrlPr>
              <w:rPr>
                <w:rFonts w:ascii="Cambria Math" w:eastAsiaTheme="minorEastAsia" w:hAnsi="Cambria Math"/>
                <w:i/>
                <w:color w:val="000000" w:themeColor="text1"/>
                <w:szCs w:val="22"/>
                <w:highlight w:val="yellow"/>
              </w:rPr>
            </m:ctrlPr>
          </m:sSubPr>
          <m:e>
            <m:r>
              <w:rPr>
                <w:rFonts w:ascii="Cambria Math" w:eastAsiaTheme="minorEastAsia" w:hAnsi="Cambria Math"/>
                <w:color w:val="000000" w:themeColor="text1"/>
                <w:szCs w:val="22"/>
                <w:highlight w:val="yellow"/>
              </w:rPr>
              <m:t>T</m:t>
            </m:r>
          </m:e>
          <m:sub>
            <m:r>
              <w:rPr>
                <w:rFonts w:ascii="Cambria Math" w:eastAsiaTheme="minorEastAsia" w:hAnsi="Cambria Math"/>
                <w:color w:val="000000" w:themeColor="text1"/>
                <w:szCs w:val="22"/>
                <w:highlight w:val="yellow"/>
              </w:rPr>
              <m:t>OP,Min,Occ</m:t>
            </m:r>
          </m:sub>
        </m:sSub>
      </m:oMath>
      <w:r w:rsidRPr="00B47FF6">
        <w:rPr>
          <w:rFonts w:eastAsiaTheme="minorEastAsia"/>
          <w:color w:val="000000" w:themeColor="text1"/>
          <w:szCs w:val="22"/>
          <w:highlight w:val="yellow"/>
        </w:rPr>
        <w:t>) when occ</w:t>
      </w:r>
      <w:r w:rsidR="00055DA2">
        <w:rPr>
          <w:rFonts w:eastAsiaTheme="minorEastAsia"/>
          <w:color w:val="000000" w:themeColor="text1"/>
          <w:szCs w:val="22"/>
          <w:highlight w:val="yellow"/>
        </w:rPr>
        <w:t xml:space="preserve">upancy begins.  This translates </w:t>
      </w:r>
      <w:r w:rsidRPr="00B47FF6">
        <w:rPr>
          <w:rFonts w:eastAsiaTheme="minorEastAsia"/>
          <w:color w:val="000000" w:themeColor="text1"/>
          <w:szCs w:val="22"/>
          <w:highlight w:val="yellow"/>
        </w:rPr>
        <w:t xml:space="preserve">to minimizing the number of unoccupied hours during which the operative temperature falls below the minimum bound. The challenge will be in predicting the start time of night flushing because the rate at which thermal mass is cooled depends on current ambient air conditions which are changing throughout the night. </w:t>
      </w:r>
    </w:p>
    <w:p w:rsidR="00055DA2" w:rsidRDefault="00055DA2" w:rsidP="00055DA2">
      <w:pPr>
        <w:tabs>
          <w:tab w:val="left" w:pos="3330"/>
        </w:tabs>
        <w:spacing w:after="0" w:line="276" w:lineRule="auto"/>
        <w:rPr>
          <w:rFonts w:eastAsiaTheme="minorEastAsia"/>
          <w:color w:val="000000" w:themeColor="text1"/>
          <w:szCs w:val="22"/>
          <w:highlight w:val="yellow"/>
        </w:rPr>
      </w:pPr>
    </w:p>
    <w:p w:rsidR="00B47FF6" w:rsidRPr="00B47FF6" w:rsidRDefault="00B47FF6" w:rsidP="00055DA2">
      <w:pPr>
        <w:tabs>
          <w:tab w:val="left" w:pos="3330"/>
        </w:tabs>
        <w:spacing w:after="0" w:line="276" w:lineRule="auto"/>
        <w:rPr>
          <w:rFonts w:eastAsiaTheme="minorEastAsia"/>
          <w:color w:val="000000" w:themeColor="text1"/>
          <w:szCs w:val="22"/>
          <w:highlight w:val="yellow"/>
        </w:rPr>
      </w:pPr>
      <w:r w:rsidRPr="00B47FF6">
        <w:rPr>
          <w:rFonts w:eastAsiaTheme="minorEastAsia"/>
          <w:color w:val="000000" w:themeColor="text1"/>
          <w:szCs w:val="22"/>
          <w:highlight w:val="yellow"/>
        </w:rPr>
        <w:t xml:space="preserve">Objective: Minimize # of unoccupied hours at </w:t>
      </w:r>
      <w:proofErr w:type="gramStart"/>
      <w:r w:rsidRPr="00B47FF6">
        <w:rPr>
          <w:rFonts w:eastAsiaTheme="minorEastAsia"/>
          <w:color w:val="000000" w:themeColor="text1"/>
          <w:szCs w:val="22"/>
          <w:highlight w:val="yellow"/>
        </w:rPr>
        <w:t xml:space="preserve">which </w:t>
      </w:r>
      <w:proofErr w:type="gramEnd"/>
      <m:oMath>
        <m:sSub>
          <m:sSubPr>
            <m:ctrlPr>
              <w:rPr>
                <w:rFonts w:ascii="Cambria Math" w:eastAsiaTheme="minorEastAsia" w:hAnsi="Cambria Math"/>
                <w:i/>
                <w:color w:val="000000" w:themeColor="text1"/>
                <w:szCs w:val="22"/>
                <w:highlight w:val="yellow"/>
              </w:rPr>
            </m:ctrlPr>
          </m:sSubPr>
          <m:e>
            <m:r>
              <w:rPr>
                <w:rFonts w:ascii="Cambria Math" w:eastAsiaTheme="minorEastAsia" w:hAnsi="Cambria Math"/>
                <w:color w:val="000000" w:themeColor="text1"/>
                <w:szCs w:val="22"/>
                <w:highlight w:val="yellow"/>
              </w:rPr>
              <m:t>T</m:t>
            </m:r>
          </m:e>
          <m:sub>
            <m:r>
              <w:rPr>
                <w:rFonts w:ascii="Cambria Math" w:eastAsiaTheme="minorEastAsia" w:hAnsi="Cambria Math"/>
                <w:color w:val="000000" w:themeColor="text1"/>
                <w:szCs w:val="22"/>
                <w:highlight w:val="yellow"/>
              </w:rPr>
              <m:t>OP,Unocc</m:t>
            </m:r>
          </m:sub>
        </m:sSub>
        <m:r>
          <w:rPr>
            <w:rFonts w:ascii="Cambria Math" w:eastAsiaTheme="minorEastAsia" w:hAnsi="Cambria Math"/>
            <w:color w:val="000000" w:themeColor="text1"/>
            <w:szCs w:val="22"/>
            <w:highlight w:val="yellow"/>
          </w:rPr>
          <m:t>&lt;</m:t>
        </m:r>
        <m:sSub>
          <m:sSubPr>
            <m:ctrlPr>
              <w:rPr>
                <w:rFonts w:ascii="Cambria Math" w:eastAsiaTheme="minorEastAsia" w:hAnsi="Cambria Math"/>
                <w:i/>
                <w:color w:val="000000" w:themeColor="text1"/>
                <w:szCs w:val="22"/>
                <w:highlight w:val="yellow"/>
              </w:rPr>
            </m:ctrlPr>
          </m:sSubPr>
          <m:e>
            <m:r>
              <w:rPr>
                <w:rFonts w:ascii="Cambria Math" w:eastAsiaTheme="minorEastAsia" w:hAnsi="Cambria Math"/>
                <w:color w:val="000000" w:themeColor="text1"/>
                <w:szCs w:val="22"/>
                <w:highlight w:val="yellow"/>
              </w:rPr>
              <m:t>T</m:t>
            </m:r>
          </m:e>
          <m:sub>
            <m:r>
              <w:rPr>
                <w:rFonts w:ascii="Cambria Math" w:eastAsiaTheme="minorEastAsia" w:hAnsi="Cambria Math"/>
                <w:color w:val="000000" w:themeColor="text1"/>
                <w:szCs w:val="22"/>
                <w:highlight w:val="yellow"/>
              </w:rPr>
              <m:t>OP,Min,Occ</m:t>
            </m:r>
          </m:sub>
        </m:sSub>
      </m:oMath>
      <w:r w:rsidRPr="00B47FF6">
        <w:rPr>
          <w:rFonts w:eastAsiaTheme="minorEastAsia"/>
          <w:color w:val="000000" w:themeColor="text1"/>
          <w:szCs w:val="22"/>
          <w:highlight w:val="yellow"/>
        </w:rPr>
        <w:t>.</w:t>
      </w:r>
    </w:p>
    <w:p w:rsidR="00055DA2" w:rsidRDefault="00055DA2" w:rsidP="00055DA2">
      <w:pPr>
        <w:tabs>
          <w:tab w:val="left" w:pos="3330"/>
        </w:tabs>
        <w:spacing w:after="0" w:line="276" w:lineRule="auto"/>
        <w:rPr>
          <w:rFonts w:eastAsiaTheme="minorEastAsia"/>
          <w:color w:val="000000" w:themeColor="text1"/>
          <w:szCs w:val="22"/>
          <w:highlight w:val="yellow"/>
        </w:rPr>
      </w:pPr>
    </w:p>
    <w:p w:rsidR="00B47FF6" w:rsidRPr="00B47FF6" w:rsidRDefault="00B47FF6" w:rsidP="00055DA2">
      <w:pPr>
        <w:tabs>
          <w:tab w:val="left" w:pos="3330"/>
        </w:tabs>
        <w:spacing w:after="0" w:line="276" w:lineRule="auto"/>
        <w:rPr>
          <w:rFonts w:eastAsiaTheme="minorEastAsia"/>
          <w:color w:val="000000" w:themeColor="text1"/>
          <w:szCs w:val="22"/>
          <w:highlight w:val="yellow"/>
        </w:rPr>
      </w:pPr>
      <w:r w:rsidRPr="00B47FF6">
        <w:rPr>
          <w:rFonts w:eastAsiaTheme="minorEastAsia"/>
          <w:color w:val="000000" w:themeColor="text1"/>
          <w:szCs w:val="22"/>
          <w:highlight w:val="yellow"/>
        </w:rPr>
        <w:t xml:space="preserve">Constraints: </w:t>
      </w:r>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V,Max,Occ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V,Unocc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V,Max,Unocc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V,Min,Occ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V,Unocc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V,Min,Unocc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Max,Occ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Unocc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Max,Unocc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Min,Occ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Unocc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V</m:t>
            </m:r>
          </m:e>
          <m:sub>
            <m:r>
              <w:rPr>
                <w:rFonts w:ascii="Cambria Math" w:eastAsiaTheme="minorEastAsia" w:hAnsi="Cambria Math"/>
                <w:color w:val="000000" w:themeColor="text1"/>
                <w:highlight w:val="yellow"/>
              </w:rPr>
              <m:t>Min,Unocc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OP,Max,Occ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OP,Unocc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OP,Max,Unocc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OP,Min,Occ</m:t>
            </m:r>
          </m:sub>
        </m:sSub>
      </m:oMath>
    </w:p>
    <w:p w:rsidR="00B47FF6" w:rsidRPr="00B47FF6" w:rsidRDefault="00B47FF6" w:rsidP="00055DA2">
      <w:pPr>
        <w:pStyle w:val="ListParagraph"/>
        <w:numPr>
          <w:ilvl w:val="0"/>
          <w:numId w:val="10"/>
        </w:numPr>
        <w:tabs>
          <w:tab w:val="left" w:pos="3330"/>
        </w:tabs>
        <w:spacing w:after="0" w:line="276" w:lineRule="auto"/>
        <w:ind w:left="360"/>
        <w:rPr>
          <w:rFonts w:eastAsiaTheme="minorEastAsia"/>
          <w:color w:val="000000" w:themeColor="text1"/>
          <w:highlight w:val="yellow"/>
        </w:rPr>
      </w:pPr>
      <m:oMath>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OP,Unocc</m:t>
            </m:r>
          </m:sub>
        </m:sSub>
        <m:r>
          <w:rPr>
            <w:rFonts w:ascii="Cambria Math" w:eastAsiaTheme="minorEastAsia" w:hAnsi="Cambria Math"/>
            <w:color w:val="000000" w:themeColor="text1"/>
            <w:highlight w:val="yellow"/>
          </w:rPr>
          <m:t>≥</m:t>
        </m:r>
        <m:sSub>
          <m:sSubPr>
            <m:ctrlPr>
              <w:rPr>
                <w:rFonts w:ascii="Cambria Math" w:eastAsiaTheme="minorEastAsia" w:hAnsi="Cambria Math"/>
                <w:i/>
                <w:color w:val="000000" w:themeColor="text1"/>
                <w:highlight w:val="yellow"/>
              </w:rPr>
            </m:ctrlPr>
          </m:sSubPr>
          <m:e>
            <m:r>
              <w:rPr>
                <w:rFonts w:ascii="Cambria Math" w:eastAsiaTheme="minorEastAsia" w:hAnsi="Cambria Math"/>
                <w:color w:val="000000" w:themeColor="text1"/>
                <w:highlight w:val="yellow"/>
              </w:rPr>
              <m:t>T</m:t>
            </m:r>
          </m:e>
          <m:sub>
            <m:r>
              <w:rPr>
                <w:rFonts w:ascii="Cambria Math" w:eastAsiaTheme="minorEastAsia" w:hAnsi="Cambria Math"/>
                <w:color w:val="000000" w:themeColor="text1"/>
                <w:highlight w:val="yellow"/>
              </w:rPr>
              <m:t>OP,Min,Unocc</m:t>
            </m:r>
          </m:sub>
        </m:sSub>
      </m:oMath>
    </w:p>
    <w:p w:rsidR="002E6EA9" w:rsidRPr="002B2197" w:rsidRDefault="002E6EA9" w:rsidP="002B2197">
      <w:pPr>
        <w:spacing w:after="0" w:line="240" w:lineRule="auto"/>
        <w:rPr>
          <w:rFonts w:asciiTheme="minorHAnsi" w:hAnsiTheme="minorHAnsi"/>
        </w:rPr>
      </w:pPr>
    </w:p>
    <w:p w:rsidR="000D6EC4" w:rsidRDefault="000D6EC4">
      <w:pPr>
        <w:rPr>
          <w:rFonts w:asciiTheme="minorHAnsi" w:hAnsiTheme="minorHAnsi"/>
          <w:sz w:val="28"/>
          <w:highlight w:val="yellow"/>
        </w:rPr>
      </w:pPr>
      <w:r>
        <w:rPr>
          <w:rFonts w:asciiTheme="minorHAnsi" w:hAnsiTheme="minorHAnsi"/>
          <w:sz w:val="28"/>
          <w:highlight w:val="yellow"/>
        </w:rPr>
        <w:br w:type="page"/>
      </w:r>
    </w:p>
    <w:p w:rsidR="002E6EA9" w:rsidRPr="002B2197" w:rsidRDefault="00935C51" w:rsidP="002B2197">
      <w:pPr>
        <w:spacing w:after="0" w:line="240" w:lineRule="auto"/>
        <w:rPr>
          <w:rFonts w:asciiTheme="minorHAnsi" w:hAnsiTheme="minorHAnsi"/>
          <w:highlight w:val="yellow"/>
        </w:rPr>
      </w:pPr>
      <w:r>
        <w:rPr>
          <w:rFonts w:asciiTheme="minorHAnsi" w:hAnsiTheme="minorHAnsi"/>
          <w:sz w:val="28"/>
          <w:highlight w:val="yellow"/>
        </w:rPr>
        <w:lastRenderedPageBreak/>
        <w:t>Results</w:t>
      </w:r>
    </w:p>
    <w:p w:rsidR="002E6EA9" w:rsidRPr="002B2197" w:rsidRDefault="002E6EA9" w:rsidP="002B2197">
      <w:pPr>
        <w:spacing w:after="0" w:line="240" w:lineRule="auto"/>
        <w:rPr>
          <w:rFonts w:asciiTheme="minorHAnsi" w:hAnsiTheme="minorHAnsi"/>
          <w:highlight w:val="yellow"/>
        </w:rPr>
      </w:pPr>
    </w:p>
    <w:p w:rsidR="002E6EA9" w:rsidRPr="002B2197" w:rsidRDefault="002E6EA9" w:rsidP="002B2197">
      <w:pPr>
        <w:spacing w:after="0" w:line="240" w:lineRule="auto"/>
        <w:rPr>
          <w:rFonts w:asciiTheme="minorHAnsi" w:hAnsiTheme="minorHAnsi"/>
        </w:rPr>
      </w:pPr>
    </w:p>
    <w:p w:rsidR="00935C51" w:rsidRDefault="00935C51">
      <w:pPr>
        <w:rPr>
          <w:rFonts w:asciiTheme="minorHAnsi" w:hAnsiTheme="minorHAnsi"/>
          <w:sz w:val="28"/>
        </w:rPr>
      </w:pPr>
      <w:r>
        <w:rPr>
          <w:rFonts w:asciiTheme="minorHAnsi" w:hAnsiTheme="minorHAnsi"/>
          <w:sz w:val="28"/>
        </w:rPr>
        <w:br w:type="page"/>
      </w:r>
    </w:p>
    <w:p w:rsidR="002E6EA9" w:rsidRPr="002B2197" w:rsidRDefault="00261ABD" w:rsidP="002B2197">
      <w:pPr>
        <w:spacing w:after="0" w:line="240" w:lineRule="auto"/>
        <w:rPr>
          <w:rFonts w:asciiTheme="minorHAnsi" w:hAnsiTheme="minorHAnsi"/>
        </w:rPr>
      </w:pPr>
      <w:r w:rsidRPr="002B2197">
        <w:rPr>
          <w:rFonts w:asciiTheme="minorHAnsi" w:hAnsiTheme="minorHAnsi"/>
          <w:sz w:val="28"/>
        </w:rPr>
        <w:lastRenderedPageBreak/>
        <w:t>References</w:t>
      </w:r>
    </w:p>
    <w:p w:rsidR="002E6EA9" w:rsidRPr="002B2197" w:rsidRDefault="002E6EA9" w:rsidP="002B2197">
      <w:pPr>
        <w:spacing w:after="0" w:line="240" w:lineRule="auto"/>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[1]</w:t>
      </w:r>
      <w:r w:rsidRPr="002B2197">
        <w:rPr>
          <w:rFonts w:asciiTheme="minorHAnsi" w:hAnsiTheme="minorHAnsi"/>
        </w:rPr>
        <w:tab/>
        <w:t>U.S. Energy Information Administration, “Commercial Building Energy Consumption Survey (CBECS),” 2012. [Online]. Available: http://www.eia.gov/tools/faqs/faq.cfm?id=86&amp;t=1. [Accessed: 26-Feb-2015].</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[2]</w:t>
      </w:r>
      <w:r w:rsidRPr="002B2197">
        <w:rPr>
          <w:rFonts w:asciiTheme="minorHAnsi" w:hAnsiTheme="minorHAnsi"/>
        </w:rPr>
        <w:tab/>
        <w:t xml:space="preserve">S. Liu and G. P. </w:t>
      </w:r>
      <w:proofErr w:type="spellStart"/>
      <w:r w:rsidRPr="002B2197">
        <w:rPr>
          <w:rFonts w:asciiTheme="minorHAnsi" w:hAnsiTheme="minorHAnsi"/>
        </w:rPr>
        <w:t>Henze</w:t>
      </w:r>
      <w:proofErr w:type="spellEnd"/>
      <w:r w:rsidRPr="002B2197">
        <w:rPr>
          <w:rFonts w:asciiTheme="minorHAnsi" w:hAnsiTheme="minorHAnsi"/>
        </w:rPr>
        <w:t xml:space="preserve">, “Experimental analysis of simulated reinforcement learning control for active and passive building thermal storage inventory: Part 1. Theoretical foundation,” </w:t>
      </w:r>
      <w:r w:rsidRPr="002B2197">
        <w:rPr>
          <w:rFonts w:asciiTheme="minorHAnsi" w:hAnsiTheme="minorHAnsi"/>
          <w:i/>
        </w:rPr>
        <w:t>Energy Build.</w:t>
      </w:r>
      <w:r w:rsidRPr="002B2197">
        <w:rPr>
          <w:rFonts w:asciiTheme="minorHAnsi" w:hAnsiTheme="minorHAnsi"/>
        </w:rPr>
        <w:t>, vol. 38, no. 2, pp. 142–147, Feb. 2006.</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[3]</w:t>
      </w:r>
      <w:r w:rsidRPr="002B2197">
        <w:rPr>
          <w:rFonts w:asciiTheme="minorHAnsi" w:hAnsiTheme="minorHAnsi"/>
        </w:rPr>
        <w:tab/>
        <w:t xml:space="preserve">J. Braun, “Reducing Energy Costs and Peak Electrical Demand Through Optimal Control of Building Thermal Storage,” </w:t>
      </w:r>
      <w:r w:rsidRPr="002B2197">
        <w:rPr>
          <w:rFonts w:asciiTheme="minorHAnsi" w:hAnsiTheme="minorHAnsi"/>
          <w:i/>
        </w:rPr>
        <w:t>ASHRAE Trans.</w:t>
      </w:r>
      <w:r w:rsidRPr="002B2197">
        <w:rPr>
          <w:rFonts w:asciiTheme="minorHAnsi" w:hAnsiTheme="minorHAnsi"/>
        </w:rPr>
        <w:t>, vol. 96, no. 2, pp. 876–887, 1990.</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[4]</w:t>
      </w:r>
      <w:r w:rsidRPr="002B2197">
        <w:rPr>
          <w:rFonts w:asciiTheme="minorHAnsi" w:hAnsiTheme="minorHAnsi"/>
        </w:rPr>
        <w:tab/>
        <w:t xml:space="preserve">J. E. Braun, “Load Control Using Building Thermal Mass,” </w:t>
      </w:r>
      <w:r w:rsidRPr="002B2197">
        <w:rPr>
          <w:rFonts w:asciiTheme="minorHAnsi" w:hAnsiTheme="minorHAnsi"/>
          <w:i/>
        </w:rPr>
        <w:t>J. Sol. Energy Eng.</w:t>
      </w:r>
      <w:r w:rsidRPr="002B2197">
        <w:rPr>
          <w:rFonts w:asciiTheme="minorHAnsi" w:hAnsiTheme="minorHAnsi"/>
        </w:rPr>
        <w:t>, vol. 125, no. 3, pp. 292–301, Aug. 2003.</w:t>
      </w:r>
    </w:p>
    <w:p w:rsidR="002E6EA9" w:rsidRPr="002B2197" w:rsidRDefault="002E6EA9" w:rsidP="002B2197">
      <w:pPr>
        <w:tabs>
          <w:tab w:val="left" w:pos="384"/>
        </w:tabs>
        <w:spacing w:after="0" w:line="240" w:lineRule="auto"/>
        <w:ind w:left="384" w:hanging="384"/>
        <w:rPr>
          <w:rFonts w:asciiTheme="minorHAnsi" w:hAnsiTheme="minorHAnsi"/>
        </w:rPr>
      </w:pPr>
    </w:p>
    <w:p w:rsidR="002E6EA9" w:rsidRPr="002B2197" w:rsidRDefault="00261ABD" w:rsidP="002B2197">
      <w:pPr>
        <w:tabs>
          <w:tab w:val="left" w:pos="384"/>
        </w:tabs>
        <w:spacing w:after="0" w:line="240" w:lineRule="auto"/>
        <w:ind w:left="384" w:hanging="384"/>
        <w:rPr>
          <w:rFonts w:asciiTheme="minorHAnsi" w:hAnsiTheme="minorHAnsi"/>
        </w:rPr>
      </w:pPr>
      <w:r w:rsidRPr="002B2197">
        <w:rPr>
          <w:rFonts w:asciiTheme="minorHAnsi" w:hAnsiTheme="minorHAnsi"/>
        </w:rPr>
        <w:t>[5]</w:t>
      </w:r>
      <w:r w:rsidRPr="002B2197">
        <w:rPr>
          <w:rFonts w:asciiTheme="minorHAnsi" w:hAnsiTheme="minorHAnsi"/>
        </w:rPr>
        <w:tab/>
        <w:t xml:space="preserve">M. </w:t>
      </w:r>
      <w:proofErr w:type="spellStart"/>
      <w:r w:rsidRPr="002B2197">
        <w:rPr>
          <w:rFonts w:asciiTheme="minorHAnsi" w:hAnsiTheme="minorHAnsi"/>
        </w:rPr>
        <w:t>Kintner</w:t>
      </w:r>
      <w:proofErr w:type="spellEnd"/>
      <w:r w:rsidRPr="002B2197">
        <w:rPr>
          <w:rFonts w:asciiTheme="minorHAnsi" w:hAnsiTheme="minorHAnsi"/>
        </w:rPr>
        <w:t xml:space="preserve">-Meyer and A. F. Emery, “Optimal control of an HVAC system using cold storage and building thermal capacitance,” </w:t>
      </w:r>
      <w:r w:rsidRPr="002B2197">
        <w:rPr>
          <w:rFonts w:asciiTheme="minorHAnsi" w:hAnsiTheme="minorHAnsi"/>
          <w:i/>
        </w:rPr>
        <w:t>Energy Build.</w:t>
      </w:r>
      <w:r w:rsidRPr="002B2197">
        <w:rPr>
          <w:rFonts w:asciiTheme="minorHAnsi" w:hAnsiTheme="minorHAnsi"/>
        </w:rPr>
        <w:t>, vol. 23, no. 1, pp. 19–31, Oct. 1995.</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[6 ] G. P. </w:t>
      </w:r>
      <w:proofErr w:type="spellStart"/>
      <w:r w:rsidRPr="002B2197">
        <w:rPr>
          <w:rFonts w:asciiTheme="minorHAnsi" w:hAnsiTheme="minorHAnsi"/>
        </w:rPr>
        <w:t>Henze</w:t>
      </w:r>
      <w:proofErr w:type="spellEnd"/>
      <w:r w:rsidRPr="002B2197">
        <w:rPr>
          <w:rFonts w:asciiTheme="minorHAnsi" w:hAnsiTheme="minorHAnsi"/>
        </w:rPr>
        <w:t xml:space="preserve">, C. </w:t>
      </w:r>
      <w:proofErr w:type="spellStart"/>
      <w:r w:rsidRPr="002B2197">
        <w:rPr>
          <w:rFonts w:asciiTheme="minorHAnsi" w:hAnsiTheme="minorHAnsi"/>
        </w:rPr>
        <w:t>Felsmann</w:t>
      </w:r>
      <w:proofErr w:type="spellEnd"/>
      <w:r w:rsidRPr="002B2197">
        <w:rPr>
          <w:rFonts w:asciiTheme="minorHAnsi" w:hAnsiTheme="minorHAnsi"/>
        </w:rPr>
        <w:t xml:space="preserve">, and G. </w:t>
      </w:r>
      <w:proofErr w:type="spellStart"/>
      <w:r w:rsidRPr="002B2197">
        <w:rPr>
          <w:rFonts w:asciiTheme="minorHAnsi" w:hAnsiTheme="minorHAnsi"/>
        </w:rPr>
        <w:t>Knabe</w:t>
      </w:r>
      <w:proofErr w:type="spellEnd"/>
      <w:r w:rsidRPr="002B2197">
        <w:rPr>
          <w:rFonts w:asciiTheme="minorHAnsi" w:hAnsiTheme="minorHAnsi"/>
        </w:rPr>
        <w:t xml:space="preserve">, “Evaluation of optimal control for active and passive building thermal storage,” </w:t>
      </w:r>
      <w:r w:rsidRPr="002B2197">
        <w:rPr>
          <w:rFonts w:asciiTheme="minorHAnsi" w:hAnsiTheme="minorHAnsi"/>
          <w:i/>
        </w:rPr>
        <w:t>International Journal of Thermal Sciences</w:t>
      </w:r>
      <w:r w:rsidRPr="002B2197">
        <w:rPr>
          <w:rFonts w:asciiTheme="minorHAnsi" w:hAnsiTheme="minorHAnsi"/>
        </w:rPr>
        <w:t>, vol. 43, no. 2, pp. 173–183, Feb. 2004.</w:t>
      </w:r>
    </w:p>
    <w:p w:rsidR="002E6EA9" w:rsidRPr="002B2197" w:rsidRDefault="002E6EA9" w:rsidP="002B2197">
      <w:pPr>
        <w:spacing w:after="0" w:line="240" w:lineRule="auto"/>
        <w:rPr>
          <w:rFonts w:asciiTheme="minorHAnsi" w:hAnsiTheme="minorHAnsi"/>
        </w:rPr>
      </w:pPr>
    </w:p>
    <w:p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[7] G. P. </w:t>
      </w:r>
      <w:proofErr w:type="spellStart"/>
      <w:r w:rsidRPr="002B2197">
        <w:rPr>
          <w:rFonts w:asciiTheme="minorHAnsi" w:hAnsiTheme="minorHAnsi"/>
        </w:rPr>
        <w:t>Henze</w:t>
      </w:r>
      <w:proofErr w:type="spellEnd"/>
      <w:r w:rsidRPr="002B2197">
        <w:rPr>
          <w:rFonts w:asciiTheme="minorHAnsi" w:hAnsiTheme="minorHAnsi"/>
        </w:rPr>
        <w:t xml:space="preserve">, J. </w:t>
      </w:r>
      <w:proofErr w:type="spellStart"/>
      <w:r w:rsidRPr="002B2197">
        <w:rPr>
          <w:rFonts w:asciiTheme="minorHAnsi" w:hAnsiTheme="minorHAnsi"/>
        </w:rPr>
        <w:t>Pfafferott</w:t>
      </w:r>
      <w:proofErr w:type="spellEnd"/>
      <w:r w:rsidRPr="002B2197">
        <w:rPr>
          <w:rFonts w:asciiTheme="minorHAnsi" w:hAnsiTheme="minorHAnsi"/>
        </w:rPr>
        <w:t xml:space="preserve">, S. </w:t>
      </w:r>
      <w:proofErr w:type="spellStart"/>
      <w:r w:rsidRPr="002B2197">
        <w:rPr>
          <w:rFonts w:asciiTheme="minorHAnsi" w:hAnsiTheme="minorHAnsi"/>
        </w:rPr>
        <w:t>Herkel</w:t>
      </w:r>
      <w:proofErr w:type="spellEnd"/>
      <w:r w:rsidRPr="002B2197">
        <w:rPr>
          <w:rFonts w:asciiTheme="minorHAnsi" w:hAnsiTheme="minorHAnsi"/>
        </w:rPr>
        <w:t xml:space="preserve">, and C. </w:t>
      </w:r>
      <w:proofErr w:type="spellStart"/>
      <w:r w:rsidRPr="002B2197">
        <w:rPr>
          <w:rFonts w:asciiTheme="minorHAnsi" w:hAnsiTheme="minorHAnsi"/>
        </w:rPr>
        <w:t>Felsmann</w:t>
      </w:r>
      <w:proofErr w:type="spellEnd"/>
      <w:r w:rsidRPr="002B2197">
        <w:rPr>
          <w:rFonts w:asciiTheme="minorHAnsi" w:hAnsiTheme="minorHAnsi"/>
        </w:rPr>
        <w:t xml:space="preserve">, “Impact of adaptive comfort criteria and heat waves on optimal building thermal mass control,” </w:t>
      </w:r>
      <w:r w:rsidRPr="002B2197">
        <w:rPr>
          <w:rFonts w:asciiTheme="minorHAnsi" w:hAnsiTheme="minorHAnsi"/>
          <w:i/>
        </w:rPr>
        <w:t>Energy and Buildings</w:t>
      </w:r>
      <w:r w:rsidRPr="002B2197">
        <w:rPr>
          <w:rFonts w:asciiTheme="minorHAnsi" w:hAnsiTheme="minorHAnsi"/>
        </w:rPr>
        <w:t>, vol. 39, no. 2, pp. 221–235, Feb. 2007.</w:t>
      </w:r>
    </w:p>
    <w:p w:rsidR="002E6EA9" w:rsidRPr="002B2197" w:rsidRDefault="002E6EA9" w:rsidP="002B2197">
      <w:pPr>
        <w:spacing w:after="0" w:line="240" w:lineRule="auto"/>
        <w:ind w:left="288" w:hanging="288"/>
        <w:jc w:val="right"/>
        <w:rPr>
          <w:rFonts w:asciiTheme="minorHAnsi" w:hAnsiTheme="minorHAnsi"/>
        </w:rPr>
      </w:pPr>
    </w:p>
    <w:p w:rsidR="002E6EA9" w:rsidRPr="002B2197" w:rsidRDefault="00261ABD" w:rsidP="002B2197">
      <w:pPr>
        <w:spacing w:after="0" w:line="240" w:lineRule="auto"/>
        <w:ind w:left="288" w:hanging="288"/>
        <w:rPr>
          <w:rFonts w:asciiTheme="minorHAnsi" w:hAnsiTheme="minorHAnsi"/>
        </w:rPr>
      </w:pPr>
      <w:r w:rsidRPr="002B2197">
        <w:rPr>
          <w:rFonts w:asciiTheme="minorHAnsi" w:hAnsiTheme="minorHAnsi"/>
        </w:rPr>
        <w:t xml:space="preserve">[8] K. Lee and J. E. Braun, “Model-based demand-limiting control of building thermal mass,” </w:t>
      </w:r>
      <w:r w:rsidRPr="002B2197">
        <w:rPr>
          <w:rFonts w:asciiTheme="minorHAnsi" w:hAnsiTheme="minorHAnsi"/>
          <w:i/>
        </w:rPr>
        <w:t>Building and Environment</w:t>
      </w:r>
      <w:r w:rsidRPr="002B2197">
        <w:rPr>
          <w:rFonts w:asciiTheme="minorHAnsi" w:hAnsiTheme="minorHAnsi"/>
        </w:rPr>
        <w:t>, vol. 43, no. 10, pp. 1633–1646, Oct. 2008.</w:t>
      </w:r>
    </w:p>
    <w:p w:rsidR="002E6EA9" w:rsidRPr="002B2197" w:rsidRDefault="002E6EA9" w:rsidP="002B2197">
      <w:pPr>
        <w:spacing w:after="0"/>
        <w:rPr>
          <w:rFonts w:asciiTheme="minorHAnsi" w:hAnsiTheme="minorHAnsi"/>
        </w:rPr>
      </w:pPr>
    </w:p>
    <w:sectPr w:rsidR="002E6EA9" w:rsidRPr="002B2197" w:rsidSect="002F1C35">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3E54"/>
    <w:multiLevelType w:val="hybridMultilevel"/>
    <w:tmpl w:val="C2049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47AD1"/>
    <w:multiLevelType w:val="hybridMultilevel"/>
    <w:tmpl w:val="FE583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73860"/>
    <w:multiLevelType w:val="hybridMultilevel"/>
    <w:tmpl w:val="04AA6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D41A0"/>
    <w:multiLevelType w:val="hybridMultilevel"/>
    <w:tmpl w:val="957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D275B"/>
    <w:multiLevelType w:val="multilevel"/>
    <w:tmpl w:val="17C440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6DCE5653"/>
    <w:multiLevelType w:val="hybridMultilevel"/>
    <w:tmpl w:val="91EA2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458A7"/>
    <w:multiLevelType w:val="hybridMultilevel"/>
    <w:tmpl w:val="B05EAD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2724F1C"/>
    <w:multiLevelType w:val="hybridMultilevel"/>
    <w:tmpl w:val="5A443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B36D4"/>
    <w:multiLevelType w:val="hybridMultilevel"/>
    <w:tmpl w:val="25A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03FB8"/>
    <w:multiLevelType w:val="hybridMultilevel"/>
    <w:tmpl w:val="8A568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0"/>
  </w:num>
  <w:num w:numId="6">
    <w:abstractNumId w:val="6"/>
  </w:num>
  <w:num w:numId="7">
    <w:abstractNumId w:val="9"/>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A9"/>
    <w:rsid w:val="00055DA2"/>
    <w:rsid w:val="000D6EC4"/>
    <w:rsid w:val="00150A4B"/>
    <w:rsid w:val="00185D82"/>
    <w:rsid w:val="0023058C"/>
    <w:rsid w:val="00261ABD"/>
    <w:rsid w:val="002B2197"/>
    <w:rsid w:val="002E6EA9"/>
    <w:rsid w:val="002F1C35"/>
    <w:rsid w:val="00354B50"/>
    <w:rsid w:val="005F7E65"/>
    <w:rsid w:val="00616B17"/>
    <w:rsid w:val="0081644E"/>
    <w:rsid w:val="00841BA2"/>
    <w:rsid w:val="00935C51"/>
    <w:rsid w:val="009C47B9"/>
    <w:rsid w:val="00A211DD"/>
    <w:rsid w:val="00AB4351"/>
    <w:rsid w:val="00B06B95"/>
    <w:rsid w:val="00B47FF6"/>
    <w:rsid w:val="00B61A98"/>
    <w:rsid w:val="00B75165"/>
    <w:rsid w:val="00C20C63"/>
    <w:rsid w:val="00C311B4"/>
    <w:rsid w:val="00C645A5"/>
    <w:rsid w:val="00DB69F3"/>
    <w:rsid w:val="00FF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1D0C3-440D-44E9-A596-AC9419E0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B61A98"/>
    <w:pPr>
      <w:ind w:left="720"/>
      <w:contextualSpacing/>
    </w:pPr>
    <w:rPr>
      <w:rFonts w:asciiTheme="minorHAnsi" w:eastAsiaTheme="minorHAnsi" w:hAnsiTheme="minorHAnsi" w:cstheme="minorBidi"/>
      <w:color w:val="auto"/>
      <w:szCs w:val="22"/>
    </w:rPr>
  </w:style>
  <w:style w:type="character" w:styleId="PlaceholderText">
    <w:name w:val="Placeholder Text"/>
    <w:basedOn w:val="DefaultParagraphFont"/>
    <w:uiPriority w:val="99"/>
    <w:semiHidden/>
    <w:rsid w:val="00C311B4"/>
    <w:rPr>
      <w:color w:val="808080"/>
    </w:rPr>
  </w:style>
  <w:style w:type="paragraph" w:styleId="Caption">
    <w:name w:val="caption"/>
    <w:basedOn w:val="Normal"/>
    <w:next w:val="Normal"/>
    <w:uiPriority w:val="35"/>
    <w:unhideWhenUsed/>
    <w:qFormat/>
    <w:rsid w:val="00B47FF6"/>
    <w:pPr>
      <w:spacing w:after="200" w:line="240" w:lineRule="auto"/>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9</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2015-05-06T18:24:00Z</dcterms:created>
  <dcterms:modified xsi:type="dcterms:W3CDTF">2015-05-07T05:45:00Z</dcterms:modified>
</cp:coreProperties>
</file>